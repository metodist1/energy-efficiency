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0F0A" w:rsidRPr="00FE0F0A" w:rsidRDefault="00FE0F0A" w:rsidP="00FE0F0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FE0F0A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Енергетика кольору, одягу і прикрас</w:t>
      </w:r>
    </w:p>
    <w:p w:rsidR="00FE0F0A" w:rsidRPr="00FE0F0A" w:rsidRDefault="00FE0F0A" w:rsidP="00FE0F0A">
      <w:pPr>
        <w:spacing w:before="100" w:beforeAutospacing="1" w:after="100" w:afterAutospacing="1" w:line="240" w:lineRule="auto"/>
        <w:rPr>
          <w:ins w:id="0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1" w:name="958"/>
      <w:ins w:id="2" w:author="Unknown">
        <w:r w:rsidRPr="00FE0F0A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 xml:space="preserve">Фахівці біоенергетики значну увагу приділяють </w:t>
        </w:r>
        <w:proofErr w:type="gramStart"/>
        <w:r w:rsidRPr="00FE0F0A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досл</w:t>
        </w:r>
        <w:proofErr w:type="gramEnd"/>
        <w:r w:rsidRPr="00FE0F0A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 xml:space="preserve">ідженню речей, що нас оточують з точки зору енергоінформаційного обміну з людиною. </w:t>
        </w:r>
        <w:proofErr w:type="gramStart"/>
        <w:r w:rsidRPr="00FE0F0A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Ц</w:t>
        </w:r>
        <w:proofErr w:type="gramEnd"/>
        <w:r w:rsidRPr="00FE0F0A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і знання необхідно використовувати, добираючи одяг і прикраси, які повинні підтримувати енергетичні процеси в організмі, настрій для роботи і навчання.</w:t>
        </w:r>
      </w:ins>
    </w:p>
    <w:p w:rsidR="00FE0F0A" w:rsidRPr="00FE0F0A" w:rsidRDefault="00FE0F0A" w:rsidP="00FE0F0A">
      <w:pPr>
        <w:spacing w:before="100" w:beforeAutospacing="1" w:after="100" w:afterAutospacing="1" w:line="240" w:lineRule="auto"/>
        <w:rPr>
          <w:ins w:id="3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ins w:id="4" w:author="Unknown">
        <w:r w:rsidRPr="00FE0F0A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 xml:space="preserve">При опитуванні чоловіків і жінок </w:t>
        </w:r>
        <w:proofErr w:type="gramStart"/>
        <w:r w:rsidRPr="00FE0F0A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р</w:t>
        </w:r>
        <w:proofErr w:type="gramEnd"/>
        <w:r w:rsidRPr="00FE0F0A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ізних вікових груп виявилось, що в їхньому одязі зустрічається: синій колір - 38 %, червоний - 20 %, зелений - 12 %, чорний - 8 %, рожевий - б %, жовтий - 5 %, білий - 3 %, фіолетовий - 3 %, коричневий -</w:t>
        </w:r>
      </w:ins>
    </w:p>
    <w:p w:rsidR="00FE0F0A" w:rsidRPr="00FE0F0A" w:rsidRDefault="00FE0F0A" w:rsidP="00FE0F0A">
      <w:pPr>
        <w:spacing w:before="100" w:beforeAutospacing="1" w:after="100" w:afterAutospacing="1" w:line="240" w:lineRule="auto"/>
        <w:rPr>
          <w:ins w:id="5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ins w:id="6" w:author="Unknown">
        <w:r w:rsidRPr="00FE0F0A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2 %, сірий - 1 % , оранжевий - 1 %. Як бачимо, для європейців улюбленим є синій колір. Хоч цей колі</w:t>
        </w:r>
        <w:proofErr w:type="gramStart"/>
        <w:r w:rsidRPr="00FE0F0A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р</w:t>
        </w:r>
        <w:proofErr w:type="gramEnd"/>
        <w:r w:rsidRPr="00FE0F0A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 xml:space="preserve"> є холодним, для більшості людей він асоціюється з гармонією, дружелюбністю і нудьгою.</w:t>
        </w:r>
      </w:ins>
    </w:p>
    <w:p w:rsidR="00FE0F0A" w:rsidRPr="00FE0F0A" w:rsidRDefault="00FE0F0A" w:rsidP="00FE0F0A">
      <w:pPr>
        <w:spacing w:before="100" w:beforeAutospacing="1" w:after="100" w:afterAutospacing="1" w:line="240" w:lineRule="auto"/>
        <w:rPr>
          <w:ins w:id="7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ins w:id="8" w:author="Unknown">
        <w:r w:rsidRPr="00FE0F0A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Виробники тканин знають, що чорний колі</w:t>
        </w:r>
        <w:proofErr w:type="gramStart"/>
        <w:r w:rsidRPr="00FE0F0A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р</w:t>
        </w:r>
        <w:proofErr w:type="gramEnd"/>
        <w:r w:rsidRPr="00FE0F0A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 xml:space="preserve"> пов'язаний з елегантністю. </w:t>
        </w:r>
        <w:proofErr w:type="gramStart"/>
        <w:r w:rsidRPr="00FE0F0A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Кр</w:t>
        </w:r>
        <w:proofErr w:type="gramEnd"/>
        <w:r w:rsidRPr="00FE0F0A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 xml:space="preserve">ім цього він володіє деякою аурою (енергетичне випромінювання певних частот) сили і робить нас трохи сильнішими. </w:t>
        </w:r>
        <w:proofErr w:type="gramStart"/>
        <w:r w:rsidRPr="00FE0F0A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Ц</w:t>
        </w:r>
        <w:proofErr w:type="gramEnd"/>
        <w:r w:rsidRPr="00FE0F0A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ікавим феноменом в одязі є фіолетовий колір. Психологи вважають, що він є кольором оригінальності, марнославства, сильно розвинутої фантазії.</w:t>
        </w:r>
      </w:ins>
    </w:p>
    <w:p w:rsidR="00FE0F0A" w:rsidRPr="00FE0F0A" w:rsidRDefault="00FE0F0A" w:rsidP="00FE0F0A">
      <w:pPr>
        <w:spacing w:before="100" w:beforeAutospacing="1" w:after="100" w:afterAutospacing="1" w:line="240" w:lineRule="auto"/>
        <w:rPr>
          <w:ins w:id="9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ins w:id="10" w:author="Unknown">
        <w:r w:rsidRPr="00FE0F0A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 xml:space="preserve">Намагайтеся носити одяг, який викликає почуття психічного та фізичного комфорту, і незабаром </w:t>
        </w:r>
        <w:proofErr w:type="gramStart"/>
        <w:r w:rsidRPr="00FE0F0A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ви в</w:t>
        </w:r>
        <w:proofErr w:type="gramEnd"/>
        <w:r w:rsidRPr="00FE0F0A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 xml:space="preserve">ідчуєте, що у вас з'явилось більше енергії і ви стали менш схильними до захворювань. При втомі варто декілька хвилин потримати в руці </w:t>
        </w:r>
        <w:proofErr w:type="gramStart"/>
        <w:r w:rsidRPr="00FE0F0A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стр</w:t>
        </w:r>
        <w:proofErr w:type="gramEnd"/>
        <w:r w:rsidRPr="00FE0F0A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ічку вашого кольору.</w:t>
        </w:r>
      </w:ins>
    </w:p>
    <w:p w:rsidR="00FE0F0A" w:rsidRPr="00FE0F0A" w:rsidRDefault="00FE0F0A" w:rsidP="00FE0F0A">
      <w:pPr>
        <w:spacing w:before="100" w:beforeAutospacing="1" w:after="100" w:afterAutospacing="1" w:line="240" w:lineRule="auto"/>
        <w:rPr>
          <w:ins w:id="11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ins w:id="12" w:author="Unknown">
        <w:r w:rsidRPr="00FE0F0A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Теплі кольори - червоний, оранжевий, жовтий - дають багато енергії малоактивним, флегматичним, лякливим людям. Голубий, індиго, фіолетовий заспокоюють надто збудливих людей.</w:t>
        </w:r>
      </w:ins>
    </w:p>
    <w:p w:rsidR="00FE0F0A" w:rsidRPr="00FE0F0A" w:rsidRDefault="00FE0F0A" w:rsidP="00FE0F0A">
      <w:pPr>
        <w:spacing w:before="100" w:beforeAutospacing="1" w:after="100" w:afterAutospacing="1" w:line="240" w:lineRule="auto"/>
        <w:rPr>
          <w:ins w:id="13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ins w:id="14" w:author="Unknown">
        <w:r w:rsidRPr="00FE0F0A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 xml:space="preserve">Вибираючи одяг, необхідно користуватися знаннями про характер впливу кольорів. Холодні кольори, зокрема темно-синій і сірий, небажано носити молодим людям, тому що </w:t>
        </w:r>
        <w:proofErr w:type="gramStart"/>
        <w:r w:rsidRPr="00FE0F0A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вони</w:t>
        </w:r>
        <w:proofErr w:type="gramEnd"/>
        <w:r w:rsidRPr="00FE0F0A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 xml:space="preserve"> негативно впливають на працездатність і тепловідчуття. У збройних силах </w:t>
        </w:r>
        <w:proofErr w:type="gramStart"/>
        <w:r w:rsidRPr="00FE0F0A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р</w:t>
        </w:r>
        <w:proofErr w:type="gramEnd"/>
        <w:r w:rsidRPr="00FE0F0A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ізних країн саме ці кольори використовуються як елементи камуфляжу для пригнічення підсвідомості ворога (біоенергетичний вплив).</w:t>
        </w:r>
      </w:ins>
    </w:p>
    <w:p w:rsidR="00FE0F0A" w:rsidRPr="00FE0F0A" w:rsidRDefault="00FE0F0A" w:rsidP="00FE0F0A">
      <w:pPr>
        <w:spacing w:before="100" w:beforeAutospacing="1" w:after="100" w:afterAutospacing="1" w:line="240" w:lineRule="auto"/>
        <w:rPr>
          <w:ins w:id="15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ins w:id="16" w:author="Unknown">
        <w:r w:rsidRPr="00FE0F0A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Пта Сташевська [1997] рекомендує враховувати в одязі усі властивості кольорів. Колі</w:t>
        </w:r>
        <w:proofErr w:type="gramStart"/>
        <w:r w:rsidRPr="00FE0F0A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р</w:t>
        </w:r>
        <w:proofErr w:type="gramEnd"/>
        <w:r w:rsidRPr="00FE0F0A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 xml:space="preserve"> нашого одягу має великий вплив на наш настрій і настрій людей, які нас оточують. Коли людину просять вибрати який-небудь колі</w:t>
        </w:r>
        <w:proofErr w:type="gramStart"/>
        <w:r w:rsidRPr="00FE0F0A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р</w:t>
        </w:r>
        <w:proofErr w:type="gramEnd"/>
        <w:r w:rsidRPr="00FE0F0A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 xml:space="preserve">, вона вибирає той, який відповідає її власним кольоровим вібраціям. А от те, як саме і в якій </w:t>
        </w:r>
        <w:proofErr w:type="gramStart"/>
        <w:r w:rsidRPr="00FE0F0A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посл</w:t>
        </w:r>
        <w:proofErr w:type="gramEnd"/>
        <w:r w:rsidRPr="00FE0F0A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ідовності вибрано кольори, дає інформацію про фізичний, емоційний і психічний стан людини. Таким чином, любов до того чи іншого кольору в одязі вказує на певні риси характеру, стан здоров'я...</w:t>
        </w:r>
      </w:ins>
    </w:p>
    <w:p w:rsidR="00FE0F0A" w:rsidRPr="00FE0F0A" w:rsidRDefault="00FE0F0A" w:rsidP="00FE0F0A">
      <w:pPr>
        <w:spacing w:before="100" w:beforeAutospacing="1" w:after="100" w:afterAutospacing="1" w:line="240" w:lineRule="auto"/>
        <w:rPr>
          <w:ins w:id="17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ins w:id="18" w:author="Unknown">
        <w:r w:rsidRPr="00FE0F0A">
          <w:rPr>
            <w:rFonts w:ascii="Times New Roman" w:eastAsia="Times New Roman" w:hAnsi="Times New Roman" w:cs="Times New Roman"/>
            <w:b/>
            <w:bCs/>
            <w:i/>
            <w:iCs/>
            <w:sz w:val="24"/>
            <w:szCs w:val="24"/>
            <w:lang w:eastAsia="ru-RU"/>
          </w:rPr>
          <w:t>Білий колі</w:t>
        </w:r>
        <w:proofErr w:type="gramStart"/>
        <w:r w:rsidRPr="00FE0F0A">
          <w:rPr>
            <w:rFonts w:ascii="Times New Roman" w:eastAsia="Times New Roman" w:hAnsi="Times New Roman" w:cs="Times New Roman"/>
            <w:b/>
            <w:bCs/>
            <w:i/>
            <w:iCs/>
            <w:sz w:val="24"/>
            <w:szCs w:val="24"/>
            <w:lang w:eastAsia="ru-RU"/>
          </w:rPr>
          <w:t>р</w:t>
        </w:r>
        <w:proofErr w:type="gramEnd"/>
        <w:r w:rsidRPr="00FE0F0A">
          <w:rPr>
            <w:rFonts w:ascii="Times New Roman" w:eastAsia="Times New Roman" w:hAnsi="Times New Roman" w:cs="Times New Roman"/>
            <w:b/>
            <w:bCs/>
            <w:i/>
            <w:iCs/>
            <w:sz w:val="24"/>
            <w:szCs w:val="24"/>
            <w:lang w:eastAsia="ru-RU"/>
          </w:rPr>
          <w:t xml:space="preserve"> </w:t>
        </w:r>
        <w:r w:rsidRPr="00FE0F0A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 xml:space="preserve">- колір чистоти" якості. Ті, хто люблять цей колір, хотіли б, щоб життя навколо них вирувало, а вони знаходилися в епіцентрі подій. Білий у поєднанні з іншими кольорами є </w:t>
        </w:r>
        <w:proofErr w:type="gramStart"/>
        <w:r w:rsidRPr="00FE0F0A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св</w:t>
        </w:r>
        <w:proofErr w:type="gramEnd"/>
        <w:r w:rsidRPr="00FE0F0A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ідченням життєрадісної і діяльної натури.</w:t>
        </w:r>
      </w:ins>
    </w:p>
    <w:p w:rsidR="00FE0F0A" w:rsidRPr="00FE0F0A" w:rsidRDefault="00FE0F0A" w:rsidP="00FE0F0A">
      <w:pPr>
        <w:spacing w:before="100" w:beforeAutospacing="1" w:after="100" w:afterAutospacing="1" w:line="240" w:lineRule="auto"/>
        <w:rPr>
          <w:ins w:id="19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ins w:id="20" w:author="Unknown">
        <w:r w:rsidRPr="00FE0F0A">
          <w:rPr>
            <w:rFonts w:ascii="Times New Roman" w:eastAsia="Times New Roman" w:hAnsi="Times New Roman" w:cs="Times New Roman"/>
            <w:b/>
            <w:bCs/>
            <w:i/>
            <w:iCs/>
            <w:sz w:val="24"/>
            <w:szCs w:val="24"/>
            <w:lang w:eastAsia="ru-RU"/>
          </w:rPr>
          <w:t>Червоний колі</w:t>
        </w:r>
        <w:proofErr w:type="gramStart"/>
        <w:r w:rsidRPr="00FE0F0A">
          <w:rPr>
            <w:rFonts w:ascii="Times New Roman" w:eastAsia="Times New Roman" w:hAnsi="Times New Roman" w:cs="Times New Roman"/>
            <w:b/>
            <w:bCs/>
            <w:i/>
            <w:iCs/>
            <w:sz w:val="24"/>
            <w:szCs w:val="24"/>
            <w:lang w:eastAsia="ru-RU"/>
          </w:rPr>
          <w:t>р</w:t>
        </w:r>
        <w:proofErr w:type="gramEnd"/>
        <w:r w:rsidRPr="00FE0F0A">
          <w:rPr>
            <w:rFonts w:ascii="Times New Roman" w:eastAsia="Times New Roman" w:hAnsi="Times New Roman" w:cs="Times New Roman"/>
            <w:b/>
            <w:bCs/>
            <w:i/>
            <w:iCs/>
            <w:sz w:val="24"/>
            <w:szCs w:val="24"/>
            <w:lang w:eastAsia="ru-RU"/>
          </w:rPr>
          <w:t xml:space="preserve"> </w:t>
        </w:r>
        <w:r w:rsidRPr="00FE0F0A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- колір сили, здоров'я і життєвої енергії. Цей колір носять оптимістичні, життєрадісні та імпульсивні, здорові й енергійні люди, які можуть мати тенденцію до агресивності. Якщо у спокійної за характером людини в одязі з'явиться багато червоного, це вказує на потребу в теплі, силі і життєвій енергії цього кольору.</w:t>
        </w:r>
      </w:ins>
    </w:p>
    <w:p w:rsidR="00FE0F0A" w:rsidRPr="00FE0F0A" w:rsidRDefault="00FE0F0A" w:rsidP="00FE0F0A">
      <w:pPr>
        <w:spacing w:before="100" w:beforeAutospacing="1" w:after="100" w:afterAutospacing="1" w:line="240" w:lineRule="auto"/>
        <w:rPr>
          <w:ins w:id="21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ins w:id="22" w:author="Unknown">
        <w:r w:rsidRPr="00FE0F0A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Червоний колі</w:t>
        </w:r>
        <w:proofErr w:type="gramStart"/>
        <w:r w:rsidRPr="00FE0F0A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р</w:t>
        </w:r>
        <w:proofErr w:type="gramEnd"/>
        <w:r w:rsidRPr="00FE0F0A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 xml:space="preserve"> носять люди, які ставляться до життя відкрито, просто, без компромісів. Червоний колір - колір з дуже сильною амплітудою коливань, який може спровокувати вже збуджену людину на агресивність. Потрібно враховувати </w:t>
        </w:r>
        <w:proofErr w:type="gramStart"/>
        <w:r w:rsidRPr="00FE0F0A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р</w:t>
        </w:r>
        <w:proofErr w:type="gramEnd"/>
        <w:r w:rsidRPr="00FE0F0A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івень, на якому носять одяг. Наприклад, червона спідниця чи штани вказують на те, що людина відчуває потребу відігравати активну роль у сексуальних стосунках. Червоний колі</w:t>
        </w:r>
        <w:proofErr w:type="gramStart"/>
        <w:r w:rsidRPr="00FE0F0A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р</w:t>
        </w:r>
        <w:proofErr w:type="gramEnd"/>
        <w:r w:rsidRPr="00FE0F0A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 xml:space="preserve"> на рівні голови вказує, що людина активно намагається підкреслити свою інтелектуальність.</w:t>
        </w:r>
      </w:ins>
    </w:p>
    <w:p w:rsidR="00FE0F0A" w:rsidRPr="00FE0F0A" w:rsidRDefault="00FE0F0A" w:rsidP="00FE0F0A">
      <w:pPr>
        <w:spacing w:before="100" w:beforeAutospacing="1" w:after="100" w:afterAutospacing="1" w:line="240" w:lineRule="auto"/>
        <w:rPr>
          <w:ins w:id="23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ins w:id="24" w:author="Unknown">
        <w:r w:rsidRPr="00FE0F0A">
          <w:rPr>
            <w:rFonts w:ascii="Times New Roman" w:eastAsia="Times New Roman" w:hAnsi="Times New Roman" w:cs="Times New Roman"/>
            <w:b/>
            <w:bCs/>
            <w:i/>
            <w:iCs/>
            <w:sz w:val="24"/>
            <w:szCs w:val="24"/>
            <w:lang w:eastAsia="ru-RU"/>
          </w:rPr>
          <w:lastRenderedPageBreak/>
          <w:t>Рожевий колі</w:t>
        </w:r>
        <w:proofErr w:type="gramStart"/>
        <w:r w:rsidRPr="00FE0F0A">
          <w:rPr>
            <w:rFonts w:ascii="Times New Roman" w:eastAsia="Times New Roman" w:hAnsi="Times New Roman" w:cs="Times New Roman"/>
            <w:b/>
            <w:bCs/>
            <w:i/>
            <w:iCs/>
            <w:sz w:val="24"/>
            <w:szCs w:val="24"/>
            <w:lang w:eastAsia="ru-RU"/>
          </w:rPr>
          <w:t>р</w:t>
        </w:r>
        <w:proofErr w:type="gramEnd"/>
        <w:r w:rsidRPr="00FE0F0A">
          <w:rPr>
            <w:rFonts w:ascii="Times New Roman" w:eastAsia="Times New Roman" w:hAnsi="Times New Roman" w:cs="Times New Roman"/>
            <w:b/>
            <w:bCs/>
            <w:i/>
            <w:iCs/>
            <w:sz w:val="24"/>
            <w:szCs w:val="24"/>
            <w:lang w:eastAsia="ru-RU"/>
          </w:rPr>
          <w:t xml:space="preserve"> </w:t>
        </w:r>
        <w:r w:rsidRPr="00FE0F0A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люблять люди, яким необхідний захист з боку оточуючих, бо їм бракує впевненості в собі. Носіння одягу цього кольору допомагає при депресії.</w:t>
        </w:r>
      </w:ins>
    </w:p>
    <w:p w:rsidR="00FE0F0A" w:rsidRPr="00FE0F0A" w:rsidRDefault="00FE0F0A" w:rsidP="00FE0F0A">
      <w:pPr>
        <w:spacing w:before="100" w:beforeAutospacing="1" w:after="100" w:afterAutospacing="1" w:line="240" w:lineRule="auto"/>
        <w:rPr>
          <w:ins w:id="25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ins w:id="26" w:author="Unknown">
        <w:r w:rsidRPr="00FE0F0A">
          <w:rPr>
            <w:rFonts w:ascii="Times New Roman" w:eastAsia="Times New Roman" w:hAnsi="Times New Roman" w:cs="Times New Roman"/>
            <w:b/>
            <w:bCs/>
            <w:i/>
            <w:iCs/>
            <w:sz w:val="24"/>
            <w:szCs w:val="24"/>
            <w:lang w:eastAsia="ru-RU"/>
          </w:rPr>
          <w:t>Оранжевий колі</w:t>
        </w:r>
        <w:proofErr w:type="gramStart"/>
        <w:r w:rsidRPr="00FE0F0A">
          <w:rPr>
            <w:rFonts w:ascii="Times New Roman" w:eastAsia="Times New Roman" w:hAnsi="Times New Roman" w:cs="Times New Roman"/>
            <w:b/>
            <w:bCs/>
            <w:i/>
            <w:iCs/>
            <w:sz w:val="24"/>
            <w:szCs w:val="24"/>
            <w:lang w:eastAsia="ru-RU"/>
          </w:rPr>
          <w:t>р</w:t>
        </w:r>
        <w:proofErr w:type="gramEnd"/>
        <w:r w:rsidRPr="00FE0F0A">
          <w:rPr>
            <w:rFonts w:ascii="Times New Roman" w:eastAsia="Times New Roman" w:hAnsi="Times New Roman" w:cs="Times New Roman"/>
            <w:b/>
            <w:bCs/>
            <w:i/>
            <w:iCs/>
            <w:sz w:val="24"/>
            <w:szCs w:val="24"/>
            <w:lang w:eastAsia="ru-RU"/>
          </w:rPr>
          <w:t xml:space="preserve"> </w:t>
        </w:r>
        <w:r w:rsidRPr="00FE0F0A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 xml:space="preserve">люблять люди, які хочуть слави, задоволення, благополуччя. </w:t>
        </w:r>
        <w:proofErr w:type="gramStart"/>
        <w:r w:rsidRPr="00FE0F0A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Вони</w:t>
        </w:r>
        <w:proofErr w:type="gramEnd"/>
        <w:r w:rsidRPr="00FE0F0A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 xml:space="preserve"> дружелюбні і вміють пристосовуватись до обставин.</w:t>
        </w:r>
      </w:ins>
    </w:p>
    <w:p w:rsidR="00FE0F0A" w:rsidRPr="00FE0F0A" w:rsidRDefault="00FE0F0A" w:rsidP="00FE0F0A">
      <w:pPr>
        <w:spacing w:before="100" w:beforeAutospacing="1" w:after="100" w:afterAutospacing="1" w:line="240" w:lineRule="auto"/>
        <w:rPr>
          <w:ins w:id="27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ins w:id="28" w:author="Unknown">
        <w:r w:rsidRPr="00FE0F0A">
          <w:rPr>
            <w:rFonts w:ascii="Times New Roman" w:eastAsia="Times New Roman" w:hAnsi="Times New Roman" w:cs="Times New Roman"/>
            <w:b/>
            <w:bCs/>
            <w:i/>
            <w:iCs/>
            <w:sz w:val="24"/>
            <w:szCs w:val="24"/>
            <w:lang w:eastAsia="ru-RU"/>
          </w:rPr>
          <w:t>Жовтий колі</w:t>
        </w:r>
        <w:proofErr w:type="gramStart"/>
        <w:r w:rsidRPr="00FE0F0A">
          <w:rPr>
            <w:rFonts w:ascii="Times New Roman" w:eastAsia="Times New Roman" w:hAnsi="Times New Roman" w:cs="Times New Roman"/>
            <w:b/>
            <w:bCs/>
            <w:i/>
            <w:iCs/>
            <w:sz w:val="24"/>
            <w:szCs w:val="24"/>
            <w:lang w:eastAsia="ru-RU"/>
          </w:rPr>
          <w:t>р</w:t>
        </w:r>
        <w:proofErr w:type="gramEnd"/>
        <w:r w:rsidRPr="00FE0F0A">
          <w:rPr>
            <w:rFonts w:ascii="Times New Roman" w:eastAsia="Times New Roman" w:hAnsi="Times New Roman" w:cs="Times New Roman"/>
            <w:b/>
            <w:bCs/>
            <w:i/>
            <w:iCs/>
            <w:sz w:val="24"/>
            <w:szCs w:val="24"/>
            <w:lang w:eastAsia="ru-RU"/>
          </w:rPr>
          <w:t xml:space="preserve"> </w:t>
        </w:r>
        <w:r w:rsidRPr="00FE0F0A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 xml:space="preserve">люблять люди, які невтомно шукають нові знання і інформацію, дещо авантюристичні за натурою. </w:t>
        </w:r>
        <w:proofErr w:type="gramStart"/>
        <w:r w:rsidRPr="00FE0F0A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Вони</w:t>
        </w:r>
        <w:proofErr w:type="gramEnd"/>
        <w:r w:rsidRPr="00FE0F0A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 xml:space="preserve"> веселі, дотепні, ділові. Це люди-мислителі.</w:t>
        </w:r>
      </w:ins>
    </w:p>
    <w:p w:rsidR="00FE0F0A" w:rsidRPr="00FE0F0A" w:rsidRDefault="00FE0F0A" w:rsidP="00FE0F0A">
      <w:pPr>
        <w:spacing w:before="100" w:beforeAutospacing="1" w:after="100" w:afterAutospacing="1" w:line="240" w:lineRule="auto"/>
        <w:rPr>
          <w:ins w:id="29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ins w:id="30" w:author="Unknown">
        <w:r w:rsidRPr="00FE0F0A">
          <w:rPr>
            <w:rFonts w:ascii="Times New Roman" w:eastAsia="Times New Roman" w:hAnsi="Times New Roman" w:cs="Times New Roman"/>
            <w:b/>
            <w:bCs/>
            <w:i/>
            <w:iCs/>
            <w:sz w:val="24"/>
            <w:szCs w:val="24"/>
            <w:lang w:eastAsia="ru-RU"/>
          </w:rPr>
          <w:t xml:space="preserve">Зеленому кольору </w:t>
        </w:r>
        <w:r w:rsidRPr="00FE0F0A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надають перевагу відверті люди, які керуються в житті високими моральними принципами</w:t>
        </w:r>
        <w:proofErr w:type="gramStart"/>
        <w:r w:rsidRPr="00FE0F0A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.</w:t>
        </w:r>
        <w:proofErr w:type="gramEnd"/>
        <w:r w:rsidRPr="00FE0F0A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 xml:space="preserve"> ї</w:t>
        </w:r>
        <w:proofErr w:type="gramStart"/>
        <w:r w:rsidRPr="00FE0F0A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м</w:t>
        </w:r>
        <w:proofErr w:type="gramEnd"/>
        <w:r w:rsidRPr="00FE0F0A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 xml:space="preserve"> подобається тиша, перебування на лоні природи, не люблять бути в центрі уваги. Надмі</w:t>
        </w:r>
        <w:proofErr w:type="gramStart"/>
        <w:r w:rsidRPr="00FE0F0A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р</w:t>
        </w:r>
        <w:proofErr w:type="gramEnd"/>
        <w:r w:rsidRPr="00FE0F0A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 xml:space="preserve"> зеленого вказує на підсвідомий страх.</w:t>
        </w:r>
      </w:ins>
    </w:p>
    <w:p w:rsidR="00FE0F0A" w:rsidRPr="00FE0F0A" w:rsidRDefault="00FE0F0A" w:rsidP="00FE0F0A">
      <w:pPr>
        <w:spacing w:before="100" w:beforeAutospacing="1" w:after="100" w:afterAutospacing="1" w:line="240" w:lineRule="auto"/>
        <w:rPr>
          <w:ins w:id="31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ins w:id="32" w:author="Unknown">
        <w:r w:rsidRPr="00FE0F0A">
          <w:rPr>
            <w:rFonts w:ascii="Times New Roman" w:eastAsia="Times New Roman" w:hAnsi="Times New Roman" w:cs="Times New Roman"/>
            <w:b/>
            <w:bCs/>
            <w:i/>
            <w:iCs/>
            <w:sz w:val="24"/>
            <w:szCs w:val="24"/>
            <w:lang w:eastAsia="ru-RU"/>
          </w:rPr>
          <w:t>Голубий колі</w:t>
        </w:r>
        <w:proofErr w:type="gramStart"/>
        <w:r w:rsidRPr="00FE0F0A">
          <w:rPr>
            <w:rFonts w:ascii="Times New Roman" w:eastAsia="Times New Roman" w:hAnsi="Times New Roman" w:cs="Times New Roman"/>
            <w:b/>
            <w:bCs/>
            <w:i/>
            <w:iCs/>
            <w:sz w:val="24"/>
            <w:szCs w:val="24"/>
            <w:lang w:eastAsia="ru-RU"/>
          </w:rPr>
          <w:t>р</w:t>
        </w:r>
        <w:proofErr w:type="gramEnd"/>
        <w:r w:rsidRPr="00FE0F0A">
          <w:rPr>
            <w:rFonts w:ascii="Times New Roman" w:eastAsia="Times New Roman" w:hAnsi="Times New Roman" w:cs="Times New Roman"/>
            <w:b/>
            <w:bCs/>
            <w:i/>
            <w:iCs/>
            <w:sz w:val="24"/>
            <w:szCs w:val="24"/>
            <w:lang w:eastAsia="ru-RU"/>
          </w:rPr>
          <w:t xml:space="preserve"> </w:t>
        </w:r>
        <w:r w:rsidRPr="00FE0F0A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 xml:space="preserve">робить тверезішими нетерплячих і агресивних людей, допомагає їм налаштуватись на святковий лад. Люди в синьому легко пристосовуються до оточення, мають </w:t>
        </w:r>
        <w:proofErr w:type="gramStart"/>
        <w:r w:rsidRPr="00FE0F0A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тверд</w:t>
        </w:r>
        <w:proofErr w:type="gramEnd"/>
        <w:r w:rsidRPr="00FE0F0A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і переконання.</w:t>
        </w:r>
      </w:ins>
    </w:p>
    <w:p w:rsidR="00FE0F0A" w:rsidRPr="00FE0F0A" w:rsidRDefault="00FE0F0A" w:rsidP="00FE0F0A">
      <w:pPr>
        <w:spacing w:before="100" w:beforeAutospacing="1" w:after="100" w:afterAutospacing="1" w:line="240" w:lineRule="auto"/>
        <w:rPr>
          <w:ins w:id="33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ins w:id="34" w:author="Unknown">
        <w:r w:rsidRPr="00FE0F0A">
          <w:rPr>
            <w:rFonts w:ascii="Times New Roman" w:eastAsia="Times New Roman" w:hAnsi="Times New Roman" w:cs="Times New Roman"/>
            <w:b/>
            <w:bCs/>
            <w:i/>
            <w:iCs/>
            <w:sz w:val="24"/>
            <w:szCs w:val="24"/>
            <w:lang w:eastAsia="ru-RU"/>
          </w:rPr>
          <w:t xml:space="preserve">Синьо-зеленому кольору </w:t>
        </w:r>
        <w:r w:rsidRPr="00FE0F0A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 xml:space="preserve">надають перевагу люди вимогливі, чутливі, розумні і освічені, </w:t>
        </w:r>
        <w:proofErr w:type="gramStart"/>
        <w:r w:rsidRPr="00FE0F0A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вперт</w:t>
        </w:r>
        <w:proofErr w:type="gramEnd"/>
        <w:r w:rsidRPr="00FE0F0A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і.</w:t>
        </w:r>
      </w:ins>
    </w:p>
    <w:p w:rsidR="00FE0F0A" w:rsidRPr="00FE0F0A" w:rsidRDefault="00FE0F0A" w:rsidP="00FE0F0A">
      <w:pPr>
        <w:spacing w:before="100" w:beforeAutospacing="1" w:after="100" w:afterAutospacing="1" w:line="240" w:lineRule="auto"/>
        <w:rPr>
          <w:ins w:id="35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ins w:id="36" w:author="Unknown">
        <w:r w:rsidRPr="00FE0F0A">
          <w:rPr>
            <w:rFonts w:ascii="Times New Roman" w:eastAsia="Times New Roman" w:hAnsi="Times New Roman" w:cs="Times New Roman"/>
            <w:b/>
            <w:bCs/>
            <w:i/>
            <w:iCs/>
            <w:sz w:val="24"/>
            <w:szCs w:val="24"/>
            <w:lang w:eastAsia="ru-RU"/>
          </w:rPr>
          <w:t xml:space="preserve">Фіолетовий колір. </w:t>
        </w:r>
        <w:r w:rsidRPr="00FE0F0A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 xml:space="preserve">Люди, які надають перевагу фіолетовому кольору, дуже чутливі і гостро відчувають </w:t>
        </w:r>
        <w:proofErr w:type="gramStart"/>
        <w:r w:rsidRPr="00FE0F0A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свою</w:t>
        </w:r>
        <w:proofErr w:type="gramEnd"/>
        <w:r w:rsidRPr="00FE0F0A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 xml:space="preserve"> несхожість з іншими.</w:t>
        </w:r>
      </w:ins>
    </w:p>
    <w:p w:rsidR="00FE0F0A" w:rsidRPr="00FE0F0A" w:rsidRDefault="00FE0F0A" w:rsidP="00FE0F0A">
      <w:pPr>
        <w:spacing w:before="100" w:beforeAutospacing="1" w:after="100" w:afterAutospacing="1" w:line="240" w:lineRule="auto"/>
        <w:rPr>
          <w:ins w:id="37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ins w:id="38" w:author="Unknown">
        <w:r w:rsidRPr="00FE0F0A">
          <w:rPr>
            <w:rFonts w:ascii="Times New Roman" w:eastAsia="Times New Roman" w:hAnsi="Times New Roman" w:cs="Times New Roman"/>
            <w:b/>
            <w:bCs/>
            <w:i/>
            <w:iCs/>
            <w:sz w:val="24"/>
            <w:szCs w:val="24"/>
            <w:lang w:eastAsia="ru-RU"/>
          </w:rPr>
          <w:t>Коричневий колі</w:t>
        </w:r>
        <w:proofErr w:type="gramStart"/>
        <w:r w:rsidRPr="00FE0F0A">
          <w:rPr>
            <w:rFonts w:ascii="Times New Roman" w:eastAsia="Times New Roman" w:hAnsi="Times New Roman" w:cs="Times New Roman"/>
            <w:b/>
            <w:bCs/>
            <w:i/>
            <w:iCs/>
            <w:sz w:val="24"/>
            <w:szCs w:val="24"/>
            <w:lang w:eastAsia="ru-RU"/>
          </w:rPr>
          <w:t>р</w:t>
        </w:r>
        <w:proofErr w:type="gramEnd"/>
        <w:r w:rsidRPr="00FE0F0A">
          <w:rPr>
            <w:rFonts w:ascii="Times New Roman" w:eastAsia="Times New Roman" w:hAnsi="Times New Roman" w:cs="Times New Roman"/>
            <w:b/>
            <w:bCs/>
            <w:i/>
            <w:iCs/>
            <w:sz w:val="24"/>
            <w:szCs w:val="24"/>
            <w:lang w:eastAsia="ru-RU"/>
          </w:rPr>
          <w:t xml:space="preserve"> </w:t>
        </w:r>
        <w:r w:rsidRPr="00FE0F0A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- це колір солідних і сильних людей, терплячих і витривалих працівників. Вони довірливі, постійні, обережні. "Коричневі" люди відповідальні, твердо стоять на землі, бережливі та економні, добросердечні. Забагато коричневого пригнічує творчі здібності і шкодить духовному розвитку.</w:t>
        </w:r>
      </w:ins>
    </w:p>
    <w:p w:rsidR="00FE0F0A" w:rsidRPr="00FE0F0A" w:rsidRDefault="00FE0F0A" w:rsidP="00FE0F0A">
      <w:pPr>
        <w:spacing w:before="100" w:beforeAutospacing="1" w:after="100" w:afterAutospacing="1" w:line="240" w:lineRule="auto"/>
        <w:rPr>
          <w:ins w:id="39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ins w:id="40" w:author="Unknown">
        <w:r w:rsidRPr="00FE0F0A">
          <w:rPr>
            <w:rFonts w:ascii="Times New Roman" w:eastAsia="Times New Roman" w:hAnsi="Times New Roman" w:cs="Times New Roman"/>
            <w:b/>
            <w:bCs/>
            <w:i/>
            <w:iCs/>
            <w:sz w:val="24"/>
            <w:szCs w:val="24"/>
            <w:lang w:eastAsia="ru-RU"/>
          </w:rPr>
          <w:t xml:space="preserve">Сірий колір. </w:t>
        </w:r>
        <w:r w:rsidRPr="00FE0F0A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Люди, які носять забагато сі</w:t>
        </w:r>
        <w:proofErr w:type="gramStart"/>
        <w:r w:rsidRPr="00FE0F0A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рого в</w:t>
        </w:r>
        <w:proofErr w:type="gramEnd"/>
        <w:r w:rsidRPr="00FE0F0A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 xml:space="preserve"> одязі, стараються відійти від хвилювань, багато працюють, часто бувають хорошими бізнесменами. Сірому кольору надають перевагу люди похилого віку, які прагнуть спокійного і тихого життя.</w:t>
        </w:r>
      </w:ins>
    </w:p>
    <w:p w:rsidR="00FE0F0A" w:rsidRPr="00FE0F0A" w:rsidRDefault="00FE0F0A" w:rsidP="00FE0F0A">
      <w:pPr>
        <w:spacing w:before="100" w:beforeAutospacing="1" w:after="100" w:afterAutospacing="1" w:line="240" w:lineRule="auto"/>
        <w:rPr>
          <w:ins w:id="41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ins w:id="42" w:author="Unknown">
        <w:r w:rsidRPr="00FE0F0A">
          <w:rPr>
            <w:rFonts w:ascii="Times New Roman" w:eastAsia="Times New Roman" w:hAnsi="Times New Roman" w:cs="Times New Roman"/>
            <w:b/>
            <w:bCs/>
            <w:i/>
            <w:iCs/>
            <w:sz w:val="24"/>
            <w:szCs w:val="24"/>
            <w:lang w:eastAsia="ru-RU"/>
          </w:rPr>
          <w:t xml:space="preserve">Чорному кольору </w:t>
        </w:r>
        <w:r w:rsidRPr="00FE0F0A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 xml:space="preserve">надають перевагу люди, які </w:t>
        </w:r>
        <w:proofErr w:type="gramStart"/>
        <w:r w:rsidRPr="00FE0F0A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п</w:t>
        </w:r>
        <w:proofErr w:type="gramEnd"/>
        <w:r w:rsidRPr="00FE0F0A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ідсвідомо хочуть справити враження загадкової і цікавої особистості.</w:t>
        </w:r>
      </w:ins>
    </w:p>
    <w:p w:rsidR="00FE0F0A" w:rsidRPr="00FE0F0A" w:rsidRDefault="00FE0F0A" w:rsidP="00FE0F0A">
      <w:pPr>
        <w:spacing w:before="100" w:beforeAutospacing="1" w:after="100" w:afterAutospacing="1" w:line="240" w:lineRule="auto"/>
        <w:rPr>
          <w:ins w:id="43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ins w:id="44" w:author="Unknown">
        <w:r w:rsidRPr="00FE0F0A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П</w:t>
        </w:r>
        <w:proofErr w:type="gramEnd"/>
        <w:r w:rsidRPr="00FE0F0A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ід час вагітності корисно одягатися в оранжевий і малиновий одяг чи білизну. Оранжевий зміцнює життєві сили матері і дитини, а малиновий допомагає захистити дитину від шкідливих зовнішніх впливів.</w:t>
        </w:r>
      </w:ins>
    </w:p>
    <w:p w:rsidR="00FE0F0A" w:rsidRPr="00FE0F0A" w:rsidRDefault="00FE0F0A" w:rsidP="00FE0F0A">
      <w:pPr>
        <w:spacing w:before="100" w:beforeAutospacing="1" w:after="100" w:afterAutospacing="1" w:line="240" w:lineRule="auto"/>
        <w:rPr>
          <w:ins w:id="45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ins w:id="46" w:author="Unknown">
        <w:r w:rsidRPr="00FE0F0A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Якщо ви готуєтесь до публічного виступу, обов'язково використовуйте у своєму костюмі як</w:t>
        </w:r>
        <w:proofErr w:type="gramStart"/>
        <w:r w:rsidRPr="00FE0F0A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і-</w:t>
        </w:r>
        <w:proofErr w:type="gramEnd"/>
        <w:r w:rsidRPr="00FE0F0A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небудь бірюзові доповнення (шарф, хустинку).</w:t>
        </w:r>
      </w:ins>
    </w:p>
    <w:p w:rsidR="00FE0F0A" w:rsidRPr="00FE0F0A" w:rsidRDefault="00FE0F0A" w:rsidP="00FE0F0A">
      <w:pPr>
        <w:spacing w:before="100" w:beforeAutospacing="1" w:after="100" w:afterAutospacing="1" w:line="240" w:lineRule="auto"/>
        <w:rPr>
          <w:ins w:id="47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ins w:id="48" w:author="Unknown">
        <w:r w:rsidRPr="00FE0F0A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 xml:space="preserve">Якщо вам важко зберегти оптимістичне ставлення до життя в сіру, дощову погоду, постарайтесь </w:t>
        </w:r>
        <w:proofErr w:type="gramStart"/>
        <w:r w:rsidRPr="00FE0F0A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п</w:t>
        </w:r>
        <w:proofErr w:type="gramEnd"/>
        <w:r w:rsidRPr="00FE0F0A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ідібрати одяг радісних тонів, пов'яжіть на шию оранжеву хустинку, взуйтесь у червоні чоботи...</w:t>
        </w:r>
      </w:ins>
    </w:p>
    <w:p w:rsidR="00FE0F0A" w:rsidRPr="00FE0F0A" w:rsidRDefault="00FE0F0A" w:rsidP="00FE0F0A">
      <w:pPr>
        <w:spacing w:before="100" w:beforeAutospacing="1" w:after="100" w:afterAutospacing="1" w:line="240" w:lineRule="auto"/>
        <w:rPr>
          <w:ins w:id="49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ins w:id="50" w:author="Unknown">
        <w:r w:rsidRPr="00FE0F0A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 xml:space="preserve">Відчуття </w:t>
        </w:r>
        <w:proofErr w:type="gramStart"/>
        <w:r w:rsidRPr="00FE0F0A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св</w:t>
        </w:r>
        <w:proofErr w:type="gramEnd"/>
        <w:r w:rsidRPr="00FE0F0A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 xml:space="preserve">іжості і молодості надає одяг персикового кольору. Якщо ви перегрілись на пляжі, для зменшення свербіння шкіри одягніть сорочку </w:t>
        </w:r>
        <w:proofErr w:type="gramStart"/>
        <w:r w:rsidRPr="00FE0F0A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персикового</w:t>
        </w:r>
        <w:proofErr w:type="gramEnd"/>
        <w:r w:rsidRPr="00FE0F0A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 xml:space="preserve"> кольору.</w:t>
        </w:r>
      </w:ins>
    </w:p>
    <w:p w:rsidR="00FE0F0A" w:rsidRPr="00FE0F0A" w:rsidRDefault="00FE0F0A" w:rsidP="00FE0F0A">
      <w:pPr>
        <w:spacing w:before="100" w:beforeAutospacing="1" w:after="100" w:afterAutospacing="1" w:line="240" w:lineRule="auto"/>
        <w:rPr>
          <w:ins w:id="51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ins w:id="52" w:author="Unknown">
        <w:r w:rsidRPr="00FE0F0A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 xml:space="preserve">В гардеробі </w:t>
        </w:r>
        <w:proofErr w:type="gramStart"/>
        <w:r w:rsidRPr="00FE0F0A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м</w:t>
        </w:r>
        <w:proofErr w:type="gramEnd"/>
        <w:r w:rsidRPr="00FE0F0A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 xml:space="preserve">іського жителя має бути якнайбільше зеленого кольору. Якщо ви відчуваєте неспокій, чимось роздратовані, у вас </w:t>
        </w:r>
        <w:proofErr w:type="gramStart"/>
        <w:r w:rsidRPr="00FE0F0A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п</w:t>
        </w:r>
        <w:proofErr w:type="gramEnd"/>
        <w:r w:rsidRPr="00FE0F0A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 xml:space="preserve">ідвищився тиск, якщо ви пригнічені чи у відчаю, цей колір вас заспокоїть і поверне сили. Якщо ж ви живете в </w:t>
        </w:r>
        <w:proofErr w:type="gramStart"/>
        <w:r w:rsidRPr="00FE0F0A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зелен</w:t>
        </w:r>
        <w:proofErr w:type="gramEnd"/>
        <w:r w:rsidRPr="00FE0F0A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ій зоні, то в одязі його не повинно бути дуже багато.</w:t>
        </w:r>
      </w:ins>
    </w:p>
    <w:p w:rsidR="00FE0F0A" w:rsidRPr="00FE0F0A" w:rsidRDefault="00FE0F0A" w:rsidP="00FE0F0A">
      <w:pPr>
        <w:spacing w:before="100" w:beforeAutospacing="1" w:after="100" w:afterAutospacing="1" w:line="240" w:lineRule="auto"/>
        <w:rPr>
          <w:ins w:id="53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ins w:id="54" w:author="Unknown">
        <w:r w:rsidRPr="00FE0F0A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 xml:space="preserve">Якщо у вас постійно мерзнуть ноги, найкраще їх зігріють червоні шкарпетки. </w:t>
        </w:r>
        <w:r w:rsidRPr="00FE0F0A">
          <w:rPr>
            <w:rFonts w:ascii="Times New Roman" w:eastAsia="Times New Roman" w:hAnsi="Times New Roman" w:cs="Times New Roman"/>
            <w:b/>
            <w:bCs/>
            <w:i/>
            <w:iCs/>
            <w:sz w:val="24"/>
            <w:szCs w:val="24"/>
            <w:lang w:eastAsia="ru-RU"/>
          </w:rPr>
          <w:t xml:space="preserve">Червоний </w:t>
        </w:r>
        <w:r w:rsidRPr="00FE0F0A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колі</w:t>
        </w:r>
        <w:proofErr w:type="gramStart"/>
        <w:r w:rsidRPr="00FE0F0A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р</w:t>
        </w:r>
        <w:proofErr w:type="gramEnd"/>
        <w:r w:rsidRPr="00FE0F0A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 xml:space="preserve"> зігріває краще, ніж інші кольори.</w:t>
        </w:r>
      </w:ins>
    </w:p>
    <w:p w:rsidR="00FE0F0A" w:rsidRPr="00FE0F0A" w:rsidRDefault="00FE0F0A" w:rsidP="00FE0F0A">
      <w:pPr>
        <w:spacing w:before="100" w:beforeAutospacing="1" w:after="100" w:afterAutospacing="1" w:line="240" w:lineRule="auto"/>
        <w:rPr>
          <w:ins w:id="55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ins w:id="56" w:author="Unknown">
        <w:r w:rsidRPr="00FE0F0A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lastRenderedPageBreak/>
          <w:t xml:space="preserve">Проти </w:t>
        </w:r>
        <w:proofErr w:type="gramStart"/>
        <w:r w:rsidRPr="00FE0F0A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мокрого</w:t>
        </w:r>
        <w:proofErr w:type="gramEnd"/>
        <w:r w:rsidRPr="00FE0F0A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 xml:space="preserve"> кашлю і бронхіту рекомендується обмотувати шию шарфом </w:t>
        </w:r>
        <w:r w:rsidRPr="00FE0F0A">
          <w:rPr>
            <w:rFonts w:ascii="Times New Roman" w:eastAsia="Times New Roman" w:hAnsi="Times New Roman" w:cs="Times New Roman"/>
            <w:b/>
            <w:bCs/>
            <w:i/>
            <w:iCs/>
            <w:sz w:val="24"/>
            <w:szCs w:val="24"/>
            <w:lang w:eastAsia="ru-RU"/>
          </w:rPr>
          <w:t xml:space="preserve">лимонного </w:t>
        </w:r>
        <w:r w:rsidRPr="00FE0F0A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 xml:space="preserve">кольору, який допоможе очистити горло і бронхи від слизу. При </w:t>
        </w:r>
        <w:proofErr w:type="gramStart"/>
        <w:r w:rsidRPr="00FE0F0A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сухому</w:t>
        </w:r>
        <w:proofErr w:type="gramEnd"/>
        <w:r w:rsidRPr="00FE0F0A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 xml:space="preserve"> кашлі корисно пов'язати на шию </w:t>
        </w:r>
        <w:r w:rsidRPr="00FE0F0A">
          <w:rPr>
            <w:rFonts w:ascii="Times New Roman" w:eastAsia="Times New Roman" w:hAnsi="Times New Roman" w:cs="Times New Roman"/>
            <w:b/>
            <w:bCs/>
            <w:i/>
            <w:iCs/>
            <w:sz w:val="24"/>
            <w:szCs w:val="24"/>
            <w:lang w:eastAsia="ru-RU"/>
          </w:rPr>
          <w:t xml:space="preserve">пурпуровий </w:t>
        </w:r>
        <w:r w:rsidRPr="00FE0F0A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шарф.</w:t>
        </w:r>
      </w:ins>
    </w:p>
    <w:p w:rsidR="00FE0F0A" w:rsidRPr="00FE0F0A" w:rsidRDefault="00FE0F0A" w:rsidP="00FE0F0A">
      <w:pPr>
        <w:spacing w:before="100" w:beforeAutospacing="1" w:after="100" w:afterAutospacing="1" w:line="240" w:lineRule="auto"/>
        <w:rPr>
          <w:ins w:id="57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ins w:id="58" w:author="Unknown">
        <w:r w:rsidRPr="00FE0F0A">
          <w:rPr>
            <w:rFonts w:ascii="Times New Roman" w:eastAsia="Times New Roman" w:hAnsi="Times New Roman" w:cs="Times New Roman"/>
            <w:b/>
            <w:bCs/>
            <w:i/>
            <w:iCs/>
            <w:sz w:val="24"/>
            <w:szCs w:val="24"/>
            <w:lang w:eastAsia="ru-RU"/>
          </w:rPr>
          <w:t xml:space="preserve">Чорний </w:t>
        </w:r>
        <w:r w:rsidRPr="00FE0F0A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колі</w:t>
        </w:r>
        <w:proofErr w:type="gramStart"/>
        <w:r w:rsidRPr="00FE0F0A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р</w:t>
        </w:r>
        <w:proofErr w:type="gramEnd"/>
        <w:r w:rsidRPr="00FE0F0A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 xml:space="preserve"> надає стрункості жіночій фігурі. Але з ним потрібно поводитись обережно: якщо його забагато, він може "притягнути до вас негативні коливання, впливи і довести вас до хаосу і спустошення.</w:t>
        </w:r>
      </w:ins>
    </w:p>
    <w:p w:rsidR="00FE0F0A" w:rsidRPr="00FE0F0A" w:rsidRDefault="00FE0F0A" w:rsidP="00FE0F0A">
      <w:pPr>
        <w:spacing w:before="100" w:beforeAutospacing="1" w:after="100" w:afterAutospacing="1" w:line="240" w:lineRule="auto"/>
        <w:rPr>
          <w:ins w:id="59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ins w:id="60" w:author="Unknown">
        <w:r w:rsidRPr="00FE0F0A">
          <w:rPr>
            <w:rFonts w:ascii="Times New Roman" w:eastAsia="Times New Roman" w:hAnsi="Times New Roman" w:cs="Times New Roman"/>
            <w:b/>
            <w:bCs/>
            <w:i/>
            <w:iCs/>
            <w:sz w:val="24"/>
            <w:szCs w:val="24"/>
            <w:lang w:eastAsia="ru-RU"/>
          </w:rPr>
          <w:t>Сірий</w:t>
        </w:r>
        <w:r w:rsidRPr="00FE0F0A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 xml:space="preserve"> і коричневий кольори потрібно використовувати обережно. Краще їх поєднувати з іншими, </w:t>
        </w:r>
        <w:proofErr w:type="gramStart"/>
        <w:r w:rsidRPr="00FE0F0A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св</w:t>
        </w:r>
        <w:proofErr w:type="gramEnd"/>
        <w:r w:rsidRPr="00FE0F0A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ітлішими барвами.</w:t>
        </w:r>
      </w:ins>
    </w:p>
    <w:p w:rsidR="00FE0F0A" w:rsidRPr="00FE0F0A" w:rsidRDefault="00FE0F0A" w:rsidP="00FE0F0A">
      <w:pPr>
        <w:spacing w:before="100" w:beforeAutospacing="1" w:after="100" w:afterAutospacing="1" w:line="240" w:lineRule="auto"/>
        <w:rPr>
          <w:ins w:id="61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ins w:id="62" w:author="Unknown">
        <w:r w:rsidRPr="00FE0F0A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 xml:space="preserve">Найінтенсивніше впливають на людину ясні і чисті кольори тоді, коли вони максимально наближені до </w:t>
        </w:r>
        <w:proofErr w:type="gramStart"/>
        <w:r w:rsidRPr="00FE0F0A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тіла</w:t>
        </w:r>
        <w:proofErr w:type="gramEnd"/>
        <w:r w:rsidRPr="00FE0F0A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.</w:t>
        </w:r>
      </w:ins>
    </w:p>
    <w:p w:rsidR="00FE0F0A" w:rsidRPr="00FE0F0A" w:rsidRDefault="00FE0F0A" w:rsidP="00FE0F0A">
      <w:pPr>
        <w:spacing w:before="100" w:beforeAutospacing="1" w:after="100" w:afterAutospacing="1" w:line="240" w:lineRule="auto"/>
        <w:rPr>
          <w:ins w:id="63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ins w:id="64" w:author="Unknown">
        <w:r w:rsidRPr="00FE0F0A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Пам'ятайте: найкраще виглядає вбрання, що складається із двох, максимум трьох кольорі</w:t>
        </w:r>
        <w:proofErr w:type="gramStart"/>
        <w:r w:rsidRPr="00FE0F0A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в</w:t>
        </w:r>
        <w:proofErr w:type="gramEnd"/>
        <w:r w:rsidRPr="00FE0F0A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, які вдало гармоніюють між собою. Звичайно, у вашому гардеробі є речі, з яких, залежно від ситуації, ви збираєте той чи інший комплект. Але тільки гармонійне поєднання його деталей - стильове і кольорове - зробить цей комплект модним ансамблем.</w:t>
        </w:r>
      </w:ins>
    </w:p>
    <w:p w:rsidR="00FE0F0A" w:rsidRPr="00FE0F0A" w:rsidRDefault="00FE0F0A" w:rsidP="00FE0F0A">
      <w:pPr>
        <w:spacing w:before="100" w:beforeAutospacing="1" w:after="100" w:afterAutospacing="1" w:line="240" w:lineRule="auto"/>
        <w:rPr>
          <w:ins w:id="65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ins w:id="66" w:author="Unknown">
        <w:r w:rsidRPr="00FE0F0A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Розглянемо табл. 10, яка допоможе чоловікам орієнтуватись у кольорах і їх спі</w:t>
        </w:r>
        <w:proofErr w:type="gramStart"/>
        <w:r w:rsidRPr="00FE0F0A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вв</w:t>
        </w:r>
        <w:proofErr w:type="gramEnd"/>
        <w:r w:rsidRPr="00FE0F0A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 xml:space="preserve">ідношеннях. Правда, це лише приблизна і традиційна схема взаємозв'язку кольорів </w:t>
        </w:r>
        <w:proofErr w:type="gramStart"/>
        <w:r w:rsidRPr="00FE0F0A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в</w:t>
        </w:r>
        <w:proofErr w:type="gramEnd"/>
        <w:r w:rsidRPr="00FE0F0A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 xml:space="preserve"> ансамблі чоловічого одягу, бо словами не завжди можна виразити колір, а гармонія фарб базується на відтінках, які можуть бути дуже складні. Традиційна, бо в сучасній моді нічого обов'язкового не пропонується і новизна її проявляється в нетрадиційних прийомах.</w:t>
        </w:r>
      </w:ins>
    </w:p>
    <w:p w:rsidR="00FE0F0A" w:rsidRPr="00FE0F0A" w:rsidRDefault="00FE0F0A" w:rsidP="00FE0F0A">
      <w:pPr>
        <w:spacing w:before="100" w:beforeAutospacing="1" w:after="100" w:afterAutospacing="1" w:line="240" w:lineRule="auto"/>
        <w:rPr>
          <w:ins w:id="67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ins w:id="68" w:author="Unknown">
        <w:r w:rsidRPr="00FE0F0A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 xml:space="preserve">Згадаймо слова знаменитого </w:t>
        </w:r>
        <w:proofErr w:type="gramStart"/>
        <w:r w:rsidRPr="00FE0F0A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П</w:t>
        </w:r>
        <w:proofErr w:type="gramEnd"/>
        <w:r w:rsidRPr="00FE0F0A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 xml:space="preserve">'єра Кардена. Коли </w:t>
        </w:r>
        <w:proofErr w:type="gramStart"/>
        <w:r w:rsidRPr="00FE0F0A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на</w:t>
        </w:r>
        <w:proofErr w:type="gramEnd"/>
        <w:r w:rsidRPr="00FE0F0A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 xml:space="preserve"> одному з прийомів йому зробили комплімент: "Ваш костюм такий елегантний, що </w:t>
        </w:r>
        <w:proofErr w:type="gramStart"/>
        <w:r w:rsidRPr="00FE0F0A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кидається</w:t>
        </w:r>
        <w:proofErr w:type="gramEnd"/>
        <w:r w:rsidRPr="00FE0F0A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 xml:space="preserve"> в очі", - він сумно відповів: "Якщо кидається, то я сьогодні одягнутий не елегантно".</w:t>
        </w:r>
      </w:ins>
    </w:p>
    <w:p w:rsidR="00FE0F0A" w:rsidRPr="00FE0F0A" w:rsidRDefault="00FE0F0A" w:rsidP="00FE0F0A">
      <w:pPr>
        <w:spacing w:before="100" w:beforeAutospacing="1" w:after="100" w:afterAutospacing="1" w:line="240" w:lineRule="auto"/>
        <w:rPr>
          <w:ins w:id="69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ins w:id="70" w:author="Unknown">
        <w:r w:rsidRPr="00FE0F0A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 xml:space="preserve">Із всіх матеріалів, які використовують для одягу, найсильніше на людину впливає хутро (натуральне і штучне), воно не тільки високоенергетичне, </w:t>
        </w:r>
        <w:proofErr w:type="gramStart"/>
        <w:r w:rsidRPr="00FE0F0A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але й</w:t>
        </w:r>
        <w:proofErr w:type="gramEnd"/>
        <w:r w:rsidRPr="00FE0F0A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 xml:space="preserve"> особливо індивідуальне. Проте ми цього майже ніколи не враховуємо. Зокрема, замкненим людям протипоказане коротковорсове хутро (норка, соболь), бо його аура (енергетичні випромінювання) зовсім холодна, замкнена і накладає на свого господаря відтінок зарозумілості і відчуженості.</w:t>
        </w:r>
      </w:ins>
    </w:p>
    <w:p w:rsidR="00FE0F0A" w:rsidRPr="00FE0F0A" w:rsidRDefault="00FE0F0A" w:rsidP="00FE0F0A">
      <w:pPr>
        <w:spacing w:before="100" w:beforeAutospacing="1" w:after="100" w:afterAutospacing="1" w:line="240" w:lineRule="auto"/>
        <w:rPr>
          <w:ins w:id="71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ins w:id="72" w:author="Unknown">
        <w:r w:rsidRPr="00FE0F0A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Для людини відкритої, з яскравим темпераментом це дуже корисно: надасть необхідної стриманості, мовчазності. Якщо ж у вас замкнений характер, вам необхідно носити хутро домашніх тварин: каракуль, кроля, цигейку, козяче хутро. Це хутро несе в собі позитивний заряд і володіє захисними властивостями. Його часто використовують для дитячого одягу, бо він є для дитини і енергетичним джерелом, і захистом.</w:t>
        </w:r>
      </w:ins>
    </w:p>
    <w:p w:rsidR="00FE0F0A" w:rsidRPr="00FE0F0A" w:rsidRDefault="00FE0F0A" w:rsidP="00FE0F0A">
      <w:pPr>
        <w:spacing w:before="100" w:beforeAutospacing="1" w:after="100" w:afterAutospacing="1" w:line="240" w:lineRule="auto"/>
        <w:rPr>
          <w:ins w:id="73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ins w:id="74" w:author="Unknown">
        <w:r w:rsidRPr="00FE0F0A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 xml:space="preserve">Хутро з довгим ворсом (песець, лисиця) несе в собі сильний еротичний заряд для власника. Такі речі не рекомендується довго носити людям з сильним сексуальним темпераментом. Це може викликати емоційний зрив у господаря і близьких людей. Ви можете виявитися жертвою власної привабливості - спровокувати оточуючих собі ж на </w:t>
        </w:r>
        <w:proofErr w:type="gramStart"/>
        <w:r w:rsidRPr="00FE0F0A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шкоду</w:t>
        </w:r>
        <w:proofErr w:type="gramEnd"/>
        <w:r w:rsidRPr="00FE0F0A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 xml:space="preserve">. </w:t>
        </w:r>
        <w:proofErr w:type="gramStart"/>
        <w:r w:rsidRPr="00FE0F0A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Ц</w:t>
        </w:r>
        <w:proofErr w:type="gramEnd"/>
        <w:r w:rsidRPr="00FE0F0A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ікаво, що хутро водяних тварин</w:t>
        </w:r>
      </w:ins>
    </w:p>
    <w:p w:rsidR="00FE0F0A" w:rsidRPr="00FE0F0A" w:rsidRDefault="00FE0F0A" w:rsidP="00FE0F0A">
      <w:pPr>
        <w:spacing w:before="100" w:beforeAutospacing="1" w:after="100" w:afterAutospacing="1" w:line="240" w:lineRule="auto"/>
        <w:rPr>
          <w:ins w:id="75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ins w:id="76" w:author="Unknown">
        <w:r w:rsidRPr="00FE0F0A">
          <w:rPr>
            <w:rFonts w:ascii="Times New Roman" w:eastAsia="Times New Roman" w:hAnsi="Times New Roman" w:cs="Times New Roman"/>
            <w:b/>
            <w:bCs/>
            <w:i/>
            <w:iCs/>
            <w:sz w:val="24"/>
            <w:szCs w:val="24"/>
            <w:lang w:eastAsia="ru-RU"/>
          </w:rPr>
          <w:t xml:space="preserve">Таблиця </w:t>
        </w:r>
        <w:r w:rsidRPr="00FE0F0A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10</w:t>
        </w:r>
      </w:ins>
    </w:p>
    <w:p w:rsidR="00FE0F0A" w:rsidRPr="00FE0F0A" w:rsidRDefault="00FE0F0A" w:rsidP="00FE0F0A">
      <w:pPr>
        <w:spacing w:before="100" w:beforeAutospacing="1" w:after="100" w:afterAutospacing="1" w:line="240" w:lineRule="auto"/>
        <w:rPr>
          <w:ins w:id="77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ins w:id="78" w:author="Unknown">
        <w:r w:rsidRPr="00FE0F0A">
          <w:rPr>
            <w:rFonts w:ascii="Times New Roman" w:eastAsia="Times New Roman" w:hAnsi="Times New Roman" w:cs="Times New Roman"/>
            <w:b/>
            <w:bCs/>
            <w:i/>
            <w:iCs/>
            <w:sz w:val="24"/>
            <w:szCs w:val="24"/>
            <w:lang w:eastAsia="ru-RU"/>
          </w:rPr>
          <w:t xml:space="preserve">Взаємозв'язок кольорів </w:t>
        </w:r>
        <w:proofErr w:type="gramStart"/>
        <w:r w:rsidRPr="00FE0F0A">
          <w:rPr>
            <w:rFonts w:ascii="Times New Roman" w:eastAsia="Times New Roman" w:hAnsi="Times New Roman" w:cs="Times New Roman"/>
            <w:b/>
            <w:bCs/>
            <w:i/>
            <w:iCs/>
            <w:sz w:val="24"/>
            <w:szCs w:val="24"/>
            <w:lang w:eastAsia="ru-RU"/>
          </w:rPr>
          <w:t>в</w:t>
        </w:r>
        <w:proofErr w:type="gramEnd"/>
        <w:r w:rsidRPr="00FE0F0A">
          <w:rPr>
            <w:rFonts w:ascii="Times New Roman" w:eastAsia="Times New Roman" w:hAnsi="Times New Roman" w:cs="Times New Roman"/>
            <w:b/>
            <w:bCs/>
            <w:i/>
            <w:iCs/>
            <w:sz w:val="24"/>
            <w:szCs w:val="24"/>
            <w:lang w:eastAsia="ru-RU"/>
          </w:rPr>
          <w:t xml:space="preserve"> ансамблі чоловічого одягу</w:t>
        </w:r>
      </w:ins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3"/>
        <w:gridCol w:w="1960"/>
        <w:gridCol w:w="1881"/>
        <w:gridCol w:w="1961"/>
        <w:gridCol w:w="1732"/>
        <w:gridCol w:w="1609"/>
      </w:tblGrid>
      <w:tr w:rsidR="00FE0F0A" w:rsidRPr="00FE0F0A" w:rsidTr="00FE0F0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F0A" w:rsidRPr="00FE0F0A" w:rsidRDefault="00FE0F0A" w:rsidP="00FE0F0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F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Костюм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F0A" w:rsidRPr="00FE0F0A" w:rsidRDefault="00FE0F0A" w:rsidP="00FE0F0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F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Сорочка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F0A" w:rsidRPr="00FE0F0A" w:rsidRDefault="00FE0F0A" w:rsidP="00FE0F0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F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Краватка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F0A" w:rsidRPr="00FE0F0A" w:rsidRDefault="00FE0F0A" w:rsidP="00FE0F0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F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Камізелька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F0A" w:rsidRPr="00FE0F0A" w:rsidRDefault="00FE0F0A" w:rsidP="00FE0F0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F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Шкарпетки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F0A" w:rsidRPr="00FE0F0A" w:rsidRDefault="00FE0F0A" w:rsidP="00FE0F0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F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Туфлі</w:t>
            </w:r>
          </w:p>
        </w:tc>
      </w:tr>
      <w:tr w:rsidR="00FE0F0A" w:rsidRPr="00FE0F0A" w:rsidTr="00FE0F0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F0A" w:rsidRPr="00FE0F0A" w:rsidRDefault="00FE0F0A" w:rsidP="00FE0F0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F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Темно-сірий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F0A" w:rsidRPr="00FE0F0A" w:rsidRDefault="00FE0F0A" w:rsidP="00FE0F0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F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Біла, </w:t>
            </w:r>
            <w:proofErr w:type="gramStart"/>
            <w:r w:rsidRPr="00FE0F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св</w:t>
            </w:r>
            <w:proofErr w:type="gramEnd"/>
            <w:r w:rsidRPr="00FE0F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ітло-сіра, світло-голуба, кольору слонової </w:t>
            </w:r>
            <w:r w:rsidRPr="00FE0F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кістки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F0A" w:rsidRPr="00FE0F0A" w:rsidRDefault="00FE0F0A" w:rsidP="00FE0F0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F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Чорний, червоно-чорний, бордо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F0A" w:rsidRPr="00FE0F0A" w:rsidRDefault="00FE0F0A" w:rsidP="00FE0F0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F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Чорна, бордо, червоно-чорна, в комплекті з </w:t>
            </w:r>
            <w:r w:rsidRPr="00FE0F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костюмом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F0A" w:rsidRPr="00FE0F0A" w:rsidRDefault="00FE0F0A" w:rsidP="00FE0F0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F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Чорні, димчастого кольору, бордо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F0A" w:rsidRPr="00FE0F0A" w:rsidRDefault="00FE0F0A" w:rsidP="00FE0F0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F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Чорні, сі</w:t>
            </w:r>
            <w:proofErr w:type="gramStart"/>
            <w:r w:rsidRPr="00FE0F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</w:t>
            </w:r>
            <w:proofErr w:type="gramEnd"/>
            <w:r w:rsidRPr="00FE0F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і, бордо, червоно-чорні</w:t>
            </w:r>
          </w:p>
        </w:tc>
      </w:tr>
      <w:tr w:rsidR="00FE0F0A" w:rsidRPr="00FE0F0A" w:rsidTr="00FE0F0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F0A" w:rsidRPr="00FE0F0A" w:rsidRDefault="00FE0F0A" w:rsidP="00FE0F0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FE0F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Св</w:t>
            </w:r>
            <w:proofErr w:type="gramEnd"/>
            <w:r w:rsidRPr="00FE0F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ітло-сірий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F0A" w:rsidRPr="00FE0F0A" w:rsidRDefault="00FE0F0A" w:rsidP="00FE0F0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F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Біла, </w:t>
            </w:r>
            <w:proofErr w:type="gramStart"/>
            <w:r w:rsidRPr="00FE0F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св</w:t>
            </w:r>
            <w:proofErr w:type="gramEnd"/>
            <w:r w:rsidRPr="00FE0F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ітло-сіра, світло-голуба, чорна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F0A" w:rsidRPr="00FE0F0A" w:rsidRDefault="00FE0F0A" w:rsidP="00FE0F0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F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Чорний, темно-сірий, бордо, синій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F0A" w:rsidRPr="00FE0F0A" w:rsidRDefault="00FE0F0A" w:rsidP="00FE0F0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F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Темно-сіра, в комплекті з костюмом, </w:t>
            </w:r>
            <w:proofErr w:type="gramStart"/>
            <w:r w:rsidRPr="00FE0F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ср</w:t>
            </w:r>
            <w:proofErr w:type="gramEnd"/>
            <w:r w:rsidRPr="00FE0F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ібно-сіра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F0A" w:rsidRPr="00FE0F0A" w:rsidRDefault="00FE0F0A" w:rsidP="00FE0F0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FE0F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Св</w:t>
            </w:r>
            <w:proofErr w:type="gramEnd"/>
            <w:r w:rsidRPr="00FE0F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ітло-сірі, темно-сірі,</w:t>
            </w:r>
          </w:p>
          <w:p w:rsidR="00FE0F0A" w:rsidRPr="00FE0F0A" w:rsidRDefault="00FE0F0A" w:rsidP="00FE0F0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F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димчастого</w:t>
            </w:r>
          </w:p>
          <w:p w:rsidR="00FE0F0A" w:rsidRPr="00FE0F0A" w:rsidRDefault="00FE0F0A" w:rsidP="00FE0F0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F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кольору,</w:t>
            </w:r>
          </w:p>
          <w:p w:rsidR="00FE0F0A" w:rsidRPr="00FE0F0A" w:rsidRDefault="00FE0F0A" w:rsidP="00FE0F0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F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бордо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F0A" w:rsidRPr="00FE0F0A" w:rsidRDefault="00FE0F0A" w:rsidP="00FE0F0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F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Чорні,</w:t>
            </w:r>
          </w:p>
          <w:p w:rsidR="00FE0F0A" w:rsidRPr="00FE0F0A" w:rsidRDefault="00FE0F0A" w:rsidP="00FE0F0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F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темно-сі</w:t>
            </w:r>
            <w:proofErr w:type="gramStart"/>
            <w:r w:rsidRPr="00FE0F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</w:t>
            </w:r>
            <w:proofErr w:type="gramEnd"/>
            <w:r w:rsidRPr="00FE0F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і,</w:t>
            </w:r>
          </w:p>
          <w:p w:rsidR="00FE0F0A" w:rsidRPr="00FE0F0A" w:rsidRDefault="00FE0F0A" w:rsidP="00FE0F0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F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бордо</w:t>
            </w:r>
          </w:p>
        </w:tc>
      </w:tr>
      <w:tr w:rsidR="00FE0F0A" w:rsidRPr="00FE0F0A" w:rsidTr="00FE0F0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F0A" w:rsidRPr="00FE0F0A" w:rsidRDefault="00FE0F0A" w:rsidP="00FE0F0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F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Темно-синій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F0A" w:rsidRPr="00FE0F0A" w:rsidRDefault="00FE0F0A" w:rsidP="00FE0F0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F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Біла, </w:t>
            </w:r>
            <w:proofErr w:type="gramStart"/>
            <w:r w:rsidRPr="00FE0F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св</w:t>
            </w:r>
            <w:proofErr w:type="gramEnd"/>
            <w:r w:rsidRPr="00FE0F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ітло-сіра, кольору слонової кістки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F0A" w:rsidRPr="00FE0F0A" w:rsidRDefault="00FE0F0A" w:rsidP="00FE0F0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FE0F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б</w:t>
            </w:r>
            <w:proofErr w:type="gramEnd"/>
            <w:r w:rsidRPr="00FE0F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ілу, голубу і червону смужку, темно-бордовий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F0A" w:rsidRPr="00FE0F0A" w:rsidRDefault="00FE0F0A" w:rsidP="00FE0F0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F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комплекті</w:t>
            </w:r>
          </w:p>
          <w:p w:rsidR="00FE0F0A" w:rsidRPr="00FE0F0A" w:rsidRDefault="00FE0F0A" w:rsidP="00FE0F0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F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 костюмом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F0A" w:rsidRPr="00FE0F0A" w:rsidRDefault="00FE0F0A" w:rsidP="00FE0F0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F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Чорні, темно-бордові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F0A" w:rsidRPr="00FE0F0A" w:rsidRDefault="00FE0F0A" w:rsidP="00FE0F0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F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Чорні, темно-бордові</w:t>
            </w:r>
          </w:p>
        </w:tc>
      </w:tr>
      <w:tr w:rsidR="00FE0F0A" w:rsidRPr="00FE0F0A" w:rsidTr="00FE0F0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F0A" w:rsidRPr="00FE0F0A" w:rsidRDefault="00FE0F0A" w:rsidP="00FE0F0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F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Темно-голубий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F0A" w:rsidRPr="00FE0F0A" w:rsidRDefault="00FE0F0A" w:rsidP="00FE0F0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F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Біла, кольору слонової кістки, </w:t>
            </w:r>
            <w:proofErr w:type="gramStart"/>
            <w:r w:rsidRPr="00FE0F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св</w:t>
            </w:r>
            <w:proofErr w:type="gramEnd"/>
            <w:r w:rsidRPr="00FE0F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ітло-сіра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F0A" w:rsidRPr="00FE0F0A" w:rsidRDefault="00FE0F0A" w:rsidP="00FE0F0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F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сіру, червону і бордову смужку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F0A" w:rsidRPr="00FE0F0A" w:rsidRDefault="00FE0F0A" w:rsidP="00FE0F0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F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комплекті</w:t>
            </w:r>
          </w:p>
          <w:p w:rsidR="00FE0F0A" w:rsidRPr="00FE0F0A" w:rsidRDefault="00FE0F0A" w:rsidP="00FE0F0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F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 костюмом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F0A" w:rsidRPr="00FE0F0A" w:rsidRDefault="00FE0F0A" w:rsidP="00FE0F0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F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Чорні, сі</w:t>
            </w:r>
            <w:proofErr w:type="gramStart"/>
            <w:r w:rsidRPr="00FE0F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</w:t>
            </w:r>
            <w:proofErr w:type="gramEnd"/>
            <w:r w:rsidRPr="00FE0F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і, бордо, димчастого кольору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F0A" w:rsidRPr="00FE0F0A" w:rsidRDefault="00FE0F0A" w:rsidP="00FE0F0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F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Чорні, бордові</w:t>
            </w:r>
          </w:p>
        </w:tc>
      </w:tr>
      <w:tr w:rsidR="00FE0F0A" w:rsidRPr="00FE0F0A" w:rsidTr="00FE0F0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F0A" w:rsidRPr="00FE0F0A" w:rsidRDefault="00FE0F0A" w:rsidP="00FE0F0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FE0F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Св</w:t>
            </w:r>
            <w:proofErr w:type="gramEnd"/>
            <w:r w:rsidRPr="00FE0F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ітло-коричневий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F0A" w:rsidRPr="00FE0F0A" w:rsidRDefault="00FE0F0A" w:rsidP="00FE0F0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FE0F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</w:t>
            </w:r>
            <w:proofErr w:type="gramEnd"/>
            <w:r w:rsidRPr="00FE0F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іла, беж, тютюнова, кавового кольору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F0A" w:rsidRPr="00FE0F0A" w:rsidRDefault="00FE0F0A" w:rsidP="00FE0F0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F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зелену,</w:t>
            </w:r>
          </w:p>
          <w:p w:rsidR="00FE0F0A" w:rsidRPr="00FE0F0A" w:rsidRDefault="00FE0F0A" w:rsidP="00FE0F0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F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коричневу,</w:t>
            </w:r>
          </w:p>
          <w:p w:rsidR="00FE0F0A" w:rsidRPr="00FE0F0A" w:rsidRDefault="00FE0F0A" w:rsidP="00FE0F0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F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бежеву,</w:t>
            </w:r>
          </w:p>
          <w:p w:rsidR="00FE0F0A" w:rsidRPr="00FE0F0A" w:rsidRDefault="00FE0F0A" w:rsidP="00FE0F0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F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бордову</w:t>
            </w:r>
          </w:p>
          <w:p w:rsidR="00FE0F0A" w:rsidRPr="00FE0F0A" w:rsidRDefault="00FE0F0A" w:rsidP="00FE0F0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F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смужку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F0A" w:rsidRPr="00FE0F0A" w:rsidRDefault="00FE0F0A" w:rsidP="00FE0F0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F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комплекті</w:t>
            </w:r>
          </w:p>
          <w:p w:rsidR="00FE0F0A" w:rsidRPr="00FE0F0A" w:rsidRDefault="00FE0F0A" w:rsidP="00FE0F0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F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 костюмом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F0A" w:rsidRPr="00FE0F0A" w:rsidRDefault="00FE0F0A" w:rsidP="00FE0F0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F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Коричневі, беж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F0A" w:rsidRPr="00FE0F0A" w:rsidRDefault="00FE0F0A" w:rsidP="00FE0F0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F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Чорні, коричневі, кавового кольору</w:t>
            </w:r>
          </w:p>
        </w:tc>
      </w:tr>
      <w:tr w:rsidR="00FE0F0A" w:rsidRPr="00FE0F0A" w:rsidTr="00FE0F0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F0A" w:rsidRPr="00FE0F0A" w:rsidRDefault="00FE0F0A" w:rsidP="00FE0F0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F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Темно-зелений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F0A" w:rsidRPr="00FE0F0A" w:rsidRDefault="00FE0F0A" w:rsidP="00FE0F0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FE0F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</w:t>
            </w:r>
            <w:proofErr w:type="gramEnd"/>
            <w:r w:rsidRPr="00FE0F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іла,</w:t>
            </w:r>
          </w:p>
          <w:p w:rsidR="00FE0F0A" w:rsidRPr="00FE0F0A" w:rsidRDefault="00FE0F0A" w:rsidP="00FE0F0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F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кольору</w:t>
            </w:r>
          </w:p>
          <w:p w:rsidR="00FE0F0A" w:rsidRPr="00FE0F0A" w:rsidRDefault="00FE0F0A" w:rsidP="00FE0F0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F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слонової</w:t>
            </w:r>
          </w:p>
          <w:p w:rsidR="00FE0F0A" w:rsidRPr="00FE0F0A" w:rsidRDefault="00FE0F0A" w:rsidP="00FE0F0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F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кістки,</w:t>
            </w:r>
          </w:p>
          <w:p w:rsidR="00FE0F0A" w:rsidRPr="00FE0F0A" w:rsidRDefault="00FE0F0A" w:rsidP="00FE0F0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F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беж,</w:t>
            </w:r>
          </w:p>
          <w:p w:rsidR="00FE0F0A" w:rsidRPr="00FE0F0A" w:rsidRDefault="00FE0F0A" w:rsidP="00FE0F0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F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тютюнова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F0A" w:rsidRPr="00FE0F0A" w:rsidRDefault="00FE0F0A" w:rsidP="00FE0F0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F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коричневу, зелену, бордову смужку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F0A" w:rsidRPr="00FE0F0A" w:rsidRDefault="00FE0F0A" w:rsidP="00FE0F0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F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комплекті з костюмом, </w:t>
            </w:r>
            <w:proofErr w:type="gramStart"/>
            <w:r w:rsidRPr="00FE0F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св</w:t>
            </w:r>
            <w:proofErr w:type="gramEnd"/>
            <w:r w:rsidRPr="00FE0F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ітло-зелена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F0A" w:rsidRPr="00FE0F0A" w:rsidRDefault="00FE0F0A" w:rsidP="00FE0F0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FE0F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Коричнев</w:t>
            </w:r>
            <w:proofErr w:type="gramEnd"/>
            <w:r w:rsidRPr="00FE0F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і, тютюнові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0F0A" w:rsidRPr="00FE0F0A" w:rsidRDefault="00FE0F0A" w:rsidP="00FE0F0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F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Чорні, темно-коричневі</w:t>
            </w:r>
          </w:p>
        </w:tc>
      </w:tr>
    </w:tbl>
    <w:p w:rsidR="00FE0F0A" w:rsidRPr="00FE0F0A" w:rsidRDefault="00FE0F0A" w:rsidP="00FE0F0A">
      <w:pPr>
        <w:spacing w:before="100" w:beforeAutospacing="1" w:after="100" w:afterAutospacing="1" w:line="240" w:lineRule="auto"/>
        <w:rPr>
          <w:ins w:id="79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ins w:id="80" w:author="Unknown">
        <w:r w:rsidRPr="00FE0F0A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(нутрія, видра, бобер, морський котик, нерпа) приймає на себе будь-який негативний шкідливий вплив (вроки, атака енергетичного вампіра).</w:t>
        </w:r>
      </w:ins>
    </w:p>
    <w:p w:rsidR="00FE0F0A" w:rsidRPr="00FE0F0A" w:rsidRDefault="00FE0F0A" w:rsidP="00FE0F0A">
      <w:pPr>
        <w:spacing w:before="100" w:beforeAutospacing="1" w:after="100" w:afterAutospacing="1" w:line="240" w:lineRule="auto"/>
        <w:rPr>
          <w:ins w:id="81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ins w:id="82" w:author="Unknown">
        <w:r w:rsidRPr="00FE0F0A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Якщо тварина гине в муках, то хутро несе негативну енергію, сприяє виникненню захворювань серцево-судинної системи. Це слід враховувати при купі</w:t>
        </w:r>
        <w:proofErr w:type="gramStart"/>
        <w:r w:rsidRPr="00FE0F0A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вл</w:t>
        </w:r>
        <w:proofErr w:type="gramEnd"/>
        <w:r w:rsidRPr="00FE0F0A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 xml:space="preserve">і речі. Для перевірки хутра візьміть в руки річ, закрийте очі і зосередьтесь, поволі гладьте за ворсом. Якщо в аурі хутра є сліди передсмертної агонії, </w:t>
        </w:r>
        <w:proofErr w:type="gramStart"/>
        <w:r w:rsidRPr="00FE0F0A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ви в</w:t>
        </w:r>
        <w:proofErr w:type="gramEnd"/>
        <w:r w:rsidRPr="00FE0F0A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ідчуєте поколювання в долоні, неспокій, дискомфорт. Звичайно ж, з цією роботою краще впорається фахівець з біоенергетичного обміну (екстрасенс чи радіестезист).</w:t>
        </w:r>
      </w:ins>
    </w:p>
    <w:p w:rsidR="00FE0F0A" w:rsidRPr="00FE0F0A" w:rsidRDefault="00FE0F0A" w:rsidP="00FE0F0A">
      <w:pPr>
        <w:spacing w:before="100" w:beforeAutospacing="1" w:after="100" w:afterAutospacing="1" w:line="240" w:lineRule="auto"/>
        <w:rPr>
          <w:ins w:id="83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ins w:id="84" w:author="Unknown">
        <w:r w:rsidRPr="00FE0F0A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 xml:space="preserve">Враховуючи все це, гадаємо, що в найближчому майбутньому з'явиться лікувально-корегуючий (функції організму) одяг, який буде </w:t>
        </w:r>
        <w:proofErr w:type="gramStart"/>
        <w:r w:rsidRPr="00FE0F0A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п</w:t>
        </w:r>
        <w:proofErr w:type="gramEnd"/>
        <w:r w:rsidRPr="00FE0F0A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ідсилювати енергетику організму при певних фізіологічних і патологічних станах.</w:t>
        </w:r>
      </w:ins>
    </w:p>
    <w:p w:rsidR="00FE0F0A" w:rsidRPr="00FE0F0A" w:rsidRDefault="00FE0F0A" w:rsidP="00FE0F0A">
      <w:pPr>
        <w:spacing w:before="100" w:beforeAutospacing="1" w:after="100" w:afterAutospacing="1" w:line="240" w:lineRule="auto"/>
        <w:rPr>
          <w:ins w:id="85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ins w:id="86" w:author="Unknown">
        <w:r w:rsidRPr="00FE0F0A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 xml:space="preserve">Відомо, що білий халат, шапочка на голові захищають організм людини (лікар, викладач, студент) від впливу чужого біополя (чужої енергетики), від </w:t>
        </w:r>
        <w:proofErr w:type="gramStart"/>
        <w:r w:rsidRPr="00FE0F0A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косм</w:t>
        </w:r>
        <w:proofErr w:type="gramEnd"/>
        <w:r w:rsidRPr="00FE0F0A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ічного опромінення тощо.</w:t>
        </w:r>
      </w:ins>
    </w:p>
    <w:p w:rsidR="00FE0F0A" w:rsidRPr="00FE0F0A" w:rsidRDefault="00FE0F0A" w:rsidP="00FE0F0A">
      <w:pPr>
        <w:spacing w:before="100" w:beforeAutospacing="1" w:after="100" w:afterAutospacing="1" w:line="240" w:lineRule="auto"/>
        <w:rPr>
          <w:ins w:id="87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ins w:id="88" w:author="Unknown">
        <w:r w:rsidRPr="00FE0F0A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lastRenderedPageBreak/>
          <w:t xml:space="preserve">Шапочки, тюбетейки з орнаментом у народів </w:t>
        </w:r>
        <w:proofErr w:type="gramStart"/>
        <w:r w:rsidRPr="00FE0F0A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П</w:t>
        </w:r>
        <w:proofErr w:type="gramEnd"/>
        <w:r w:rsidRPr="00FE0F0A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івдня ефективно захищають голову від поганого космічного опромінення. Кольорові халати з орнаментом у цих народів, очевидно, корегують енергетику організму.</w:t>
        </w:r>
      </w:ins>
    </w:p>
    <w:p w:rsidR="00FE0F0A" w:rsidRPr="00FE0F0A" w:rsidRDefault="00FE0F0A" w:rsidP="00FE0F0A">
      <w:pPr>
        <w:spacing w:before="100" w:beforeAutospacing="1" w:after="100" w:afterAutospacing="1" w:line="240" w:lineRule="auto"/>
        <w:rPr>
          <w:ins w:id="89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ins w:id="90" w:author="Unknown">
        <w:r w:rsidRPr="00FE0F0A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 xml:space="preserve">Відомо, що енергетика виробу зумовлена формою, кольором і </w:t>
        </w:r>
        <w:proofErr w:type="gramStart"/>
        <w:r w:rsidRPr="00FE0F0A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матер</w:t>
        </w:r>
        <w:proofErr w:type="gramEnd"/>
        <w:r w:rsidRPr="00FE0F0A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 xml:space="preserve">іалом. Комбінуючи енергетику </w:t>
        </w:r>
        <w:proofErr w:type="gramStart"/>
        <w:r w:rsidRPr="00FE0F0A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кожного</w:t>
        </w:r>
        <w:proofErr w:type="gramEnd"/>
        <w:r w:rsidRPr="00FE0F0A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 xml:space="preserve"> з них, можна виготовити одяг з потрібною сумарною енергетикою. Таким "ідеальним" одягом, звичайно, є одяг з елементами вишивки. В народі говорять, що сорочка-вишиванка попереджує і лікує хвороби бронхів і легень. Враховуючи гаму кольорів і стиль вишивки ''хрестиком", можна вважати, що вишивка лікує хвороби всіх внутрішніх органів людини, оздоровлює весь організм, дає настрій для роботи і навчання.</w:t>
        </w:r>
      </w:ins>
    </w:p>
    <w:p w:rsidR="00FE0F0A" w:rsidRPr="00FE0F0A" w:rsidRDefault="00FE0F0A" w:rsidP="00FE0F0A">
      <w:pPr>
        <w:spacing w:before="100" w:beforeAutospacing="1" w:after="100" w:afterAutospacing="1" w:line="240" w:lineRule="auto"/>
        <w:rPr>
          <w:ins w:id="91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ins w:id="92" w:author="Unknown">
        <w:r w:rsidRPr="00FE0F0A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Напевно, не всі знають про шкідливий вплив прикрас. Зокрема, металеві ланцюжки і каблучки ві</w:t>
        </w:r>
        <w:proofErr w:type="gramStart"/>
        <w:r w:rsidRPr="00FE0F0A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др</w:t>
        </w:r>
        <w:proofErr w:type="gramEnd"/>
        <w:r w:rsidRPr="00FE0F0A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ізають (в енергетичному сенсі) біополе голови і пальців. Щоб зашкодити цьому, потрібно розірвати ланцюжок і скріпити його ниткою або іншим діелектриком.</w:t>
        </w:r>
      </w:ins>
    </w:p>
    <w:p w:rsidR="00FE0F0A" w:rsidRPr="00FE0F0A" w:rsidRDefault="00FE0F0A" w:rsidP="00FE0F0A">
      <w:pPr>
        <w:spacing w:before="100" w:beforeAutospacing="1" w:after="100" w:afterAutospacing="1" w:line="240" w:lineRule="auto"/>
        <w:rPr>
          <w:ins w:id="93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ins w:id="94" w:author="Unknown">
        <w:r w:rsidRPr="00FE0F0A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Викладена інформація з кольоротерапії повинна розглядатись як узагальнена. Автори прагнули показати основні принц</w:t>
        </w:r>
        <w:bookmarkStart w:id="95" w:name="_GoBack"/>
        <w:bookmarkEnd w:id="95"/>
        <w:r w:rsidRPr="00FE0F0A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ипи роботи з кольором. При практичному використанні інформації</w:t>
        </w:r>
      </w:ins>
    </w:p>
    <w:p w:rsidR="00FE0F0A" w:rsidRPr="00FE0F0A" w:rsidRDefault="00FE0F0A" w:rsidP="00FE0F0A">
      <w:pPr>
        <w:spacing w:before="100" w:beforeAutospacing="1" w:after="100" w:afterAutospacing="1" w:line="240" w:lineRule="auto"/>
        <w:rPr>
          <w:ins w:id="96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ins w:id="97" w:author="Unknown">
        <w:r w:rsidRPr="00FE0F0A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 xml:space="preserve">потрібно скористатись у кожному окремому випадку допомогою фахівця-біоенергетика. </w:t>
        </w:r>
        <w:proofErr w:type="gramStart"/>
        <w:r w:rsidRPr="00FE0F0A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Оскільки немає в природі двох ідентичних об'єктів, двох однакових організмів. І те, що корисно одному, іншому може нашкодити.</w:t>
        </w:r>
        <w:proofErr w:type="gramEnd"/>
      </w:ins>
    </w:p>
    <w:bookmarkEnd w:id="1"/>
    <w:p w:rsidR="00356979" w:rsidRDefault="00356979"/>
    <w:sectPr w:rsidR="00356979" w:rsidSect="00FE0F0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0F0A"/>
    <w:rsid w:val="00356979"/>
    <w:rsid w:val="00FE0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21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1875</Words>
  <Characters>10688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cp:lastPrinted>2014-11-21T10:57:00Z</cp:lastPrinted>
  <dcterms:created xsi:type="dcterms:W3CDTF">2014-11-21T10:57:00Z</dcterms:created>
  <dcterms:modified xsi:type="dcterms:W3CDTF">2014-11-21T10:58:00Z</dcterms:modified>
</cp:coreProperties>
</file>