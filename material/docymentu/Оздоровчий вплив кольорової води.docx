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4E" w:rsidRPr="00D9644E" w:rsidRDefault="00D9644E" w:rsidP="00D96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D9644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Оздоровчий вплив "кольорової" води</w:t>
      </w:r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Для термінової допомоги собі чи комусь можна використати "кольорову" воду. Для виготовлення такої води необхідно обмотати відкриту пляшку чи склянку кольоровим целофаном або використати театральний гель для кольорових прожекторів, пляшки з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ізнокольорового скла чи кольорову підставку, якщо посудина з водою безбарвна. Для підставки візьміть шматочки паперу різних кольорів (колір повинен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бути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чистим і яскравим). Бажано тримати воду на сонці від шести до дванадцяти годин.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Вода добре сприймає і зберігає інформацію, тому достатньо склянку чистої води (краще джерельної) залишити (в термінових випадках) хоча б на 5-10 хв. на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ідставці потрібного вам кольору. "Кольорову" воду потрібно пити не поспішаючи, маленькими ковтками.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"Зелена" вода знімає збудження, дратівливість і повертає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івновагу.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ісля деякого заспокоєння ви можете випити воду із склянки, яка стояла на рожевій підставці. Рожевий колір може також усувати спалах гніву.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Подібно впливає і "голуба" вода. Вона не тільки знімає гостроту конфлікту, але може його і не допустити. Це потрібно пам'ятати, коли чекаєте гостей, які можуть конфліктувати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між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собою. Перед приходом гостей поставте на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іл воду на голубу підставку. Якщо вас дратують діти, то для покращення обстановки постеліть голубу скатертину і поставте на неї склянку води.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Лимонний колі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допоможе вам позбутися неприємних спогадів (втрата близьких). Вода з лимонної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ідставки зміцнює пам'ять.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При щоденній роботі з комп'ютером добре мати поряд із собою склянку води на бірюзовій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ідставці і пити її ковток за ковтком. Бірюзовий колі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захищає від радіації, від "електричного смогу" і теплового випромінювання комп'ютера. Якщо ви готуєте доповідь чи пишете статтю, бірюзовий колір допоможе вам без труднощів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ідшукати потрібне слово, усвідомити незрозуміле...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Близький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до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бірюзового і жовтий колір. Перш ніж відправити учня до школи писати важку контрольну, запропонуйте йому ковток води, зарядженої енергією жовтого кольору. Жовтий колі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сприяє генерації блискучих ідей, стимулює духовну діяльність.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Якщо у вас надлишковий апетит, вам допоможе колі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індиго. Щоденно випиті дві склянки води, яка стояла на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ідставці кольору індиго, поступово зменшать апетит.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Червоний колі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оберігає від холоду і дарує життєву енергію. Якщо ви перевтомились, випийте ковток води із червоної склянки і відразу відчуєте приплив енергії. Червоний колі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допоможе вам "омолодитись".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Вплив помаранчевого кольору часто стає першим поштовхом до позитивних змін,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як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 ви довгий час не наважувались.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2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Бажано дотримуватись такого правила: червону, оранжеву і жовту воду потрібно споживати маленькими ковтками вранці, а голубу і фіолетову -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ісля обіду чи ввечері. Зелена вода найкраща під час сніданку (ланчу), але може бути використана і в інший час Жовту воду небажано пити після шостої вечора через те, що вона стимулює видільні процеси.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outlineLvl w:val="2"/>
        <w:rPr>
          <w:ins w:id="23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4" w:name="474"/>
      <w:bookmarkEnd w:id="24"/>
      <w:ins w:id="25" w:author="Unknown">
        <w:r w:rsidRPr="00D9644E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 xml:space="preserve">Оздоровлення кольоровим </w:t>
        </w:r>
        <w:proofErr w:type="gramStart"/>
        <w:r w:rsidRPr="00D9644E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ітлом і водою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2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ins w:id="27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метою гармонізації функцій організму ви можете виготовити декілька наборів кольорових слайдів"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9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Основний набі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призначений для зміцнення чакр. Він повинен складатися зі слайдів семи кольорів веселки: червоного, оранжевого, жовтого, зеленого, голубого, синього і фіолетового.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3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1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>Для загального оздоровлення знадобиться набі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з семи основних кольорів із додатком проміжних відтінків чи інших кольорів: червоний, жовто-оранжевий, зелений, синій, червоно-фіолетовий, пурпуровий, червоно-оранжевий, жовтий, синьо-зелений, синьо-фіолетовий, лимонний, малиновий, оранжевий, жовто-зелений, голубий, фіолетовий.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3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Оскільки віднайти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пл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івку для слайдів усіх вищезгаданих кольорів важко, то їх можна одержати, комбінуючи плівки (фільтри) різних кольорів (червоний, жовтий, синій) в одному слайді [Т. Ендрюс, 1998]: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5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яскраво-червоний: 2 червоні;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3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7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червоно-оранжевий: 2 червоні та 1 жовта;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3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9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оранжевий: 1 червона та 1 жовта;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4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1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жовто-оранжевий: 1 червона та 2 жовті;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4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3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жовто-зелений: 2 жовті та 1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синія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5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зелений: 1 жовта та 1 синя;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7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синьо-зелений: 3 сині та 1 жовта;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4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9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ірюзовий: 2 сині та 1 жовта;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1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індиго: 2 сині та 1 червона;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5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3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фіолетовий: 1 червона та 1 синя;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5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5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синьо-фіолетовий: 2 сині та 1 червона;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5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7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червоно-фіолетовий: 2 червоні та 1 синя;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5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9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малиновий: 3 червоних і 1 синя;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6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1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пурпуровий: 1 жовта, 1 червона та 1 синя.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6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ins w:id="63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Не б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ійтесь експериментувати.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6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5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Вплив кольорів ще до кінця не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досл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іджено і вивчити його важко, бо колір може використовуватись для підсилення будь-якого методу зцілення. Багатовіковою практикою виявлено деякі кольорові комбінації, що полегшують зцілення ряду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хвороб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Колі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є ефективним доповненням існуючих методів лікування.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6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7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Абсцеси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синім, синьо-зеленим, синьо-жовтим кольорами (15-25 хв. 4 рази на день).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6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ins w:id="69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Алергія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лікують за допомогою зеленого, рожевого, оранжевого кольорів (30-35 хв.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рази на день).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7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1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Анемія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л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ікують червоним кольором.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7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3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Астма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п'ють 1 склянку води, опроміненої оранжевим кольором,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 час приступу - опромінюють пурпуровим кольором.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7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5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Безсоння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опромінюють зеленим кольором за ЗО хв.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до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сну.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7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ins w:id="77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Б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іль у горлі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голубим кольором (15 хв.).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7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9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lastRenderedPageBreak/>
          <w:t xml:space="preserve">Біль у серці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опромінюють зеленим кольором в ділянці серця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рази по 35 хв., п'ють воду, опромінену зеленим кольором і їдять більше зелених продуктів.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8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1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Бородавки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синім кольором з віддалі 20 см протягом 25 хв.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8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3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Бронхіт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оранжевим кольором.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8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5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Вагініт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синім кольором 3-4 рази по 15 хв.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8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7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Гастрит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почергово опромінюють синім і жовтим кольорами 4 рази на день по 15 хв.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8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9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Геморой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синім кольором.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9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1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Глухота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синім кольором.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9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3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Годування грудьми.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Для стимулювання лактації щоденно по ЗО хв. груди опромінюють оранжевим кольором. Для зменшення кількості молока груди щоденно опромінюють по 30 хв. синім кольором чи індиго.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9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5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Грип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оранжевим у ділянці селезінки і зеленим у ділянці горла.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9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7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Депресія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опромінюють жовтим і золотим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ітлом (3 рази на день по 15-20 хв.).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9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9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Діабет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опромінюють жовтим, синім і золотим кольорами у ділянці сонячного сплетіння і зеленим у ділянці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ідшлункової залози.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0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1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Екземи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опромінюють синім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ітлом. На ушкоджені місця накладають "сині"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пов'язки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0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3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Емоційне напруження через невирішені проблеми.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Опромінюють голову, серцеву чакру і сонячне сплетіння оранжевим і золотистим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ітлом 3 рази на день по 20 хв. Через тиждень можна додатково опромінити фіолетовим кольором ділянки селезінки 1 раз (15 хв.). Одяг носити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ітлих, радісних тонів.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0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ins w:id="105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Еп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ілепсія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це енергетичний зрив мозку (при умові, коли немає органічних змін кори головного мозку - травми, онкологія, запальні процеси). Проводять опромінення синім кольором (індиго) і п'ють воду, опромінену оранжевим кольором.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0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7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Запалення легень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опромінення кольором індиго кожні 3 год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 ЗО хв.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0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9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Запалення очей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синім кольором.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1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1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Запалення суглобів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відтінком синього кольору (голубий, індиго, синьо-зелений, синьо-фіолетовий) 5-б разі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на день по 20 хв.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1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3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Захворювання печінки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зеленим кольором, їжа - зеленого кольору.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1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5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Захворювання нирок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кольорами індиго і голубим.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1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7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Захворювання селезінки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фіолетовим, жовтим або оранжевим кольорами.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1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9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Захворювання серця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опромінюють все тіло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зеленим кольором 4 рази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на день по 15 хв. Приміщення весь вечі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опромінюють зеленим кольором. В одязі -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зелен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 тони.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2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1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Допоможе самонавіювання: "Моє серце б'ється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ритм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 радості. Я знаходжу радість і любов у своєму житті і приношу цю радість своєму серцю. Я звільняю місце в своєму серці для любові. Любов ллється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>в моє серце, зігріває мене і викликає для одужання всю енергію мого життя. Я проганяю розчарування і агресії. Я не відчуваю себе ні скривдженим, ні хворим".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2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3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Захворювання статевих органів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зеленим і рожевим кольорами.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2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5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Імпотенція, фригідність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щоденно по 15 хв. кожним кольором - спочатку ділянку грудей зеленим, а поті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нижню частину спини оранжевим і закінчують опромінення у ділянці нирок червоним - 5 хвилин.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2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7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Каміння в жовчному міхурі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опромінюють жовтим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ітлом З рази на день по ЗО хв. Кашель швидко проходить при опроміненні ділянки грудей 2 рази на день по 25 хв. помаранчевим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ітлом, і при вживанні 2 рази на день питної води, опроміненої помаранчевим кольором.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2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9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Мігрень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опромінюють 15 хв. зеленим,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голубим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і золотим кольорами.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3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1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Нежить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опромінюють протягом 15 хв. лимонним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ітлом, а потім 10 хв. червоним і закінчують зеленим світлом - 15 хв.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3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3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Нервозність (безпричинна)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бірюзовим кольором опромінюють у ділянці щитовидної залози, серця чи шлунка 20 хв.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3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5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Опіки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голубим і синім кольорами на віддалі 50-60 см по 1-2 год.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3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7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Перевтома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опромінюють синім і зеленим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ітлом за півгодини до сну.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3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9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Пронос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лікують за допомогою голубого і синього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ітла 20-26 хвилин 3 рази на день.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4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1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Рани, порізи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обробляють "синьою" водою 3 рази на день по 15 хвилин чи синім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ітлом. Можна також пити "синю" воду.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4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3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Ревматичний поліартрит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сапфірно-синім сонячне сплетіння і нирки, золотистим і оранжевим селезінку і ніжно-зеленим також нирки.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4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5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Синяк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опромінюють фіолетовим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ітлом і перев'язують фіолетовою тканиною.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4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7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Страх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зеленим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ітлом опромінюють 3 рази на день, потім золотим світлом 2 рази на день по 20 хв. Через 3-4 дні додатково опромінюють рожевим кольором. Від страху перед екзаменом позбавляються опроміненням грудей жовтим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ітлом.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4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9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Тахікардія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п'ють почергово "голубу" і "зелену" воду.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5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1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Температура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при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високій температурі все тіло опромінюють голубим кольором. Голову і гаряче місце обмотують голубою тканиною. Опромінення проводять 5 разі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на день по 20- 30 хв.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5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3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Туберкульоз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опромінюють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золотим і б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ілим кольорами на горло, зеленувато-голубим - на легені і золотим - на селезінку.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5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5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Хрипота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шию і горло потрібно опромінюють голубим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ітлом і п'ють "голубу" воду. Додатково можна пов'язати голубу чи синю шаль.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5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7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Чиряки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опромінюють 25- 30 хвилин синім кольором.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5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9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Для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ітлофільтрів слід використовувати матеріали з органічними фарбниками (рослинного та тваринного походження). Мінеральні фарбники -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ісля дослідження їх впливу на організм. Синтетику повністю виключити.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6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1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 xml:space="preserve">Кольорова терапія не призначена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для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заміни традиційної медицини. Перш за все це засіб, за допомогою якого ви зможете безпосередньо брати участь у процесі власного зціленн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я(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табл. 9). Починайте всі процедури лікування кольором з білого і закінчуйте ним.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6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3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Таблиця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9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6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5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Лікування сприятливими кольорами</w:t>
        </w:r>
      </w:ins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355"/>
      </w:tblGrid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Сприятливі кольори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Абсцеси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Синій, синьо-фіолетовий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Алкоголізм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Індиго і жовтий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Алергія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Індиго і м'який оранжевий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Анемія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Червоний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Апетит (втрачений)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Жовтий, лимонний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Апетит (надмірний)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Індиго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Артрит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Фіолетовий, синь</w:t>
            </w: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о-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червоно-фіолетовий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Голубий і оранжевий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іль (головний)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Голубий, зелений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іль (зубний)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Синій, синьо-фіолетовий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іль (вушний)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ірюзовий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Бронхі</w:t>
            </w: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Голубий, синьо-зелений і бірюзовий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Виразка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Геморой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Темно-синій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Темно-синій, бірюзовий і фіолетовий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Диспепсія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Жовтий, лимонний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Діабет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Фіолетовий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Екзема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Лимонний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Еп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ілепсія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ірюзовий, темно-голубий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Запалення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Голубий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Застуда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Червоний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Індиго, лазурний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Кишкові кольки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Жовтий, лимонний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Кровотеча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Синьо-зелений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Кров'яний тиск (високий)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Синій, зелений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Кров'яний тиск (низький)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Червоний, червоно-оранжевий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Лейкоз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Фіолетовий</w:t>
            </w:r>
          </w:p>
        </w:tc>
      </w:tr>
    </w:tbl>
    <w:p w:rsidR="00D9644E" w:rsidRPr="00D9644E" w:rsidRDefault="00D9644E" w:rsidP="00D9644E">
      <w:pPr>
        <w:spacing w:before="100" w:beforeAutospacing="1" w:after="100" w:afterAutospacing="1" w:line="240" w:lineRule="auto"/>
        <w:rPr>
          <w:ins w:id="16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7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Продовження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табл. 9</w:t>
        </w:r>
      </w:ins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6703"/>
      </w:tblGrid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Менструальні проблеми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Поєднання </w:t>
            </w: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ітло-червоного і синьо-зеленого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Неспокій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ітло-голубий і зелений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Нудота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Молочного </w:t>
            </w: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убий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Опіки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Синій і синьо зелений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Пневмонія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Червоний і червоно-оранжевий 3 ІНДИГО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Пухлини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Фіолетовий, синьо-фіолетовий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Синій і синьо фіолетовий, </w:t>
            </w: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ісля рожевий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Серцеві захворювання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Зелений і рожевий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СНІД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Червоний, синьо-фіолетовий, </w:t>
            </w:r>
            <w:proofErr w:type="gramStart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ісля якого йде рожевий і золотий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Чиряки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Червоний, червоно-фіолетовий</w:t>
            </w:r>
          </w:p>
        </w:tc>
      </w:tr>
      <w:tr w:rsidR="00D9644E" w:rsidRPr="00D9644E" w:rsidTr="00D964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Шкірні захворювання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44E" w:rsidRPr="00D9644E" w:rsidRDefault="00D9644E" w:rsidP="00D964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Фіолетовий, лимонний</w:t>
            </w:r>
          </w:p>
        </w:tc>
      </w:tr>
    </w:tbl>
    <w:p w:rsidR="00D9644E" w:rsidRPr="00D9644E" w:rsidRDefault="00D9644E" w:rsidP="00D9644E">
      <w:pPr>
        <w:spacing w:before="100" w:beforeAutospacing="1" w:after="100" w:afterAutospacing="1" w:line="240" w:lineRule="auto"/>
        <w:outlineLvl w:val="2"/>
        <w:rPr>
          <w:ins w:id="168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69" w:name="210"/>
      <w:bookmarkEnd w:id="169"/>
      <w:ins w:id="170" w:author="Unknown">
        <w:r w:rsidRPr="00D9644E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 xml:space="preserve">Лікування </w:t>
        </w:r>
        <w:proofErr w:type="gramStart"/>
        <w:r w:rsidRPr="00D9644E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ічками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7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2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Вогонь завжди вважали священним. Присутність вогню відчувається практично скрізь: від вулканічного полум'я до звичайного тепла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тіла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від сонячних спалахів до іскри інтелекту.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7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ins w:id="174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ічка - це могутній символ світла і вогню в нашому житті.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7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6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Колі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свічки і її вібраційна сила активізуються, вивільняються і посилюються, коли вона запалена. Якщо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ічка горить, то колір виходить і впливає на тих, хто знаходиться в межах навколишнього простору. Ефективнішими є церковні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ічки.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7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8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Не можна задувати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ічку (одна творча сила не повинна використовуватись для придушення іншої творчої сили), а використовувати невеликий ковпачок чи конус із фольги, щоб загасити полум'я.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7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0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Колі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свічки пов'язаний з певними метафізичними асоціаціями [Т. Ендрюс, 1998].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8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2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Біла </w:t>
        </w:r>
        <w:proofErr w:type="gramStart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ічка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символ чистоти. Вона посилює ефект будь-якої кольорової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ічки, поряд з якою горить, очищає і пробуджує надію. Якщо біла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ічка коптить, то це вказує на спалювання негативної енергії у цьому просторі. Коли коптіння припиняється, то простір очистився.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8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4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Червона </w:t>
        </w:r>
        <w:proofErr w:type="gramStart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ічка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символ любові, здоров'я і досягнення мети. Це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ічка пристрасті та сексуальної енергії, яка є виразником нашої основної життєвої сили.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8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6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Рожева </w:t>
        </w:r>
        <w:proofErr w:type="gramStart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ічка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символ любові та успіху. Вона пробуджує почуття власної гідності і бездоганності життя, стимулює чистоту намі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ів і може пробудити бачення істини.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8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8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Зелена </w:t>
        </w:r>
        <w:proofErr w:type="gramStart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ічка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свічка росту і руху. Вона врівноважує енергії тіла і розуму, може допомогти відкрити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ізні рівні підсвідомості.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8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0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Синя </w:t>
        </w:r>
        <w:proofErr w:type="gramStart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ічка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символ духовного розуміння. Вона збуджує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нашу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природну сприйнятливість, зцілююче впливає на дітей.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9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2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Сіра </w:t>
        </w:r>
        <w:proofErr w:type="gramStart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ічка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символ ясності. Вона пробуджує нашу природну інтуїцію.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9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4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Коричнева </w:t>
        </w:r>
        <w:proofErr w:type="gramStart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ічка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пробуджує відчуття впевненості.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9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6" w:author="Unknown"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Фіолетова та пурпурова </w:t>
        </w:r>
        <w:proofErr w:type="gramStart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ічки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символи духовності, сили</w:t>
        </w:r>
      </w:ins>
    </w:p>
    <w:p w:rsidR="00D9644E" w:rsidRPr="00D9644E" w:rsidRDefault="00D9644E" w:rsidP="00D9644E">
      <w:pPr>
        <w:spacing w:before="100" w:beforeAutospacing="1" w:after="100" w:afterAutospacing="1" w:line="240" w:lineRule="auto"/>
        <w:rPr>
          <w:ins w:id="19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8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1 майстерності.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Ц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 кольори сприяють успіху, натхненню і духовним прагненням.</w:t>
        </w:r>
      </w:ins>
    </w:p>
    <w:p w:rsidR="00356979" w:rsidRPr="00D9644E" w:rsidRDefault="00D9644E" w:rsidP="00D9644E">
      <w:pPr>
        <w:spacing w:before="100" w:beforeAutospacing="1" w:after="100" w:afterAutospacing="1" w:line="240" w:lineRule="auto"/>
      </w:pPr>
      <w:ins w:id="199" w:author="Unknown"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Коли ми запалюємо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ічку, кольорова енергія вивільняється в атмосферу. Вона може вбиратись людиною. Енергія, яка вивільняється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ічкою, буде поглинатися </w:t>
        </w:r>
        <w:r w:rsidRPr="00D9644E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нашою </w:t>
        </w:r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аурою і вбиратись тілом. </w:t>
        </w:r>
        <w:proofErr w:type="gramStart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Чим б</w:t>
        </w:r>
        <w:proofErr w:type="gramEnd"/>
        <w:r w:rsidRPr="00D964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ільше ми зосереджуємось на цьому процесі, тим ефективніше він буде відбуватись.</w:t>
        </w:r>
      </w:ins>
      <w:r w:rsidRPr="00D9644E">
        <w:t xml:space="preserve"> </w:t>
      </w:r>
    </w:p>
    <w:sectPr w:rsidR="00356979" w:rsidRPr="00D9644E" w:rsidSect="00D9644E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4E"/>
    <w:rsid w:val="00356979"/>
    <w:rsid w:val="00A11C6B"/>
    <w:rsid w:val="00D9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11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11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2014-12-24T14:33:00Z</cp:lastPrinted>
  <dcterms:created xsi:type="dcterms:W3CDTF">2014-12-24T14:34:00Z</dcterms:created>
  <dcterms:modified xsi:type="dcterms:W3CDTF">2014-12-24T14:34:00Z</dcterms:modified>
</cp:coreProperties>
</file>